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jpeg" ContentType="image/jpeg"/>
  <Override PartName="/word/media/image4.png" ContentType="image/png"/>
  <Override PartName="/word/media/image5.wmf" ContentType="image/x-wmf"/>
  <Override PartName="/word/media/image10.wmf" ContentType="image/x-wmf"/>
  <Override PartName="/word/media/image6.wmf" ContentType="image/x-wmf"/>
  <Override PartName="/word/media/image7.wmf" ContentType="image/x-wmf"/>
  <Override PartName="/word/media/image11.jpeg" ContentType="image/jpeg"/>
  <Override PartName="/word/media/image8.wmf" ContentType="image/x-wmf"/>
  <Override PartName="/word/media/image9.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24"/>
          <w:szCs w:val="24"/>
          <w:u w:val="single"/>
          <w:lang w:val="en-US"/>
        </w:rPr>
      </w:pPr>
      <w:r>
        <w:rPr>
          <w:rFonts w:cs="Times New Roman" w:ascii="Times New Roman" w:hAnsi="Times New Roman"/>
          <w:b/>
          <w:sz w:val="24"/>
          <w:szCs w:val="24"/>
          <w:u w:val="single"/>
          <w:lang w:val="en-US"/>
        </w:rPr>
        <w:t>MICROPROCESSORS AND PC HARDWARE</w:t>
      </w:r>
    </w:p>
    <w:p>
      <w:pPr>
        <w:pStyle w:val="Normal"/>
        <w:jc w:val="center"/>
        <w:rPr>
          <w:rFonts w:ascii="Times New Roman" w:hAnsi="Times New Roman" w:cs="Times New Roman"/>
          <w:sz w:val="24"/>
          <w:szCs w:val="24"/>
          <w:lang w:val="en-US"/>
        </w:rPr>
      </w:pPr>
      <w:r>
        <w:rPr>
          <w:rFonts w:cs="Times New Roman" w:ascii="Times New Roman" w:hAnsi="Times New Roman"/>
          <w:b/>
          <w:sz w:val="24"/>
          <w:szCs w:val="24"/>
          <w:u w:val="single"/>
          <w:lang w:val="en-US"/>
        </w:rPr>
        <w:t>MODULE1</w:t>
      </w:r>
      <w:r>
        <w:rPr>
          <w:rFonts w:cs="Times New Roman" w:ascii="Times New Roman" w:hAnsi="Times New Roman"/>
          <w:sz w:val="24"/>
          <w:szCs w:val="24"/>
          <w:lang w:val="en-US"/>
        </w:rPr>
        <w:t>:</w:t>
      </w:r>
    </w:p>
    <w:p>
      <w:pPr>
        <w:pStyle w:val="Normal"/>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t>Evalution of microprocessors</w:t>
      </w:r>
    </w:p>
    <w:p>
      <w:pPr>
        <w:pStyle w:val="Normal"/>
        <w:rPr>
          <w:rFonts w:ascii="Times New Roman" w:hAnsi="Times New Roman" w:cs="Times New Roman"/>
          <w:sz w:val="24"/>
          <w:szCs w:val="24"/>
        </w:rPr>
      </w:pPr>
      <w:r>
        <w:rPr>
          <w:rFonts w:cs="Times New Roman" w:ascii="Times New Roman" w:hAnsi="Times New Roman"/>
          <w:sz w:val="24"/>
          <w:szCs w:val="24"/>
        </w:rPr>
        <w:t>Transistor was invented in 1948 (23 December 1947 in Bell lab). IC was invented in 1958 (Fair Child Semiconductors) By Texas Instruments J kilby. First microprocessor was invented by INTEL(INTegratedELectronics).</w:t>
      </w:r>
    </w:p>
    <w:p>
      <w:pPr>
        <w:pStyle w:val="Normal"/>
        <w:rPr>
          <w:rFonts w:ascii="Times New Roman" w:hAnsi="Times New Roman" w:cs="Times New Roman"/>
          <w:sz w:val="24"/>
          <w:szCs w:val="24"/>
        </w:rPr>
      </w:pPr>
      <w:r>
        <w:rPr>
          <w:rFonts w:cs="Times New Roman" w:ascii="Times New Roman" w:hAnsi="Times New Roman"/>
          <w:sz w:val="24"/>
          <w:szCs w:val="24"/>
        </w:rPr>
        <w:t>A transistor is a miniature semiconductor that regulates or controls current or voltage flow in addition amplifying and generating these electrical signals and acting as a switch/gate for them. </w:t>
      </w:r>
    </w:p>
    <w:p>
      <w:pPr>
        <w:pStyle w:val="Normal"/>
        <w:rPr>
          <w:rFonts w:ascii="Times New Roman" w:hAnsi="Times New Roman" w:cs="Times New Roman"/>
          <w:sz w:val="24"/>
          <w:szCs w:val="24"/>
        </w:rPr>
      </w:pPr>
      <w:r>
        <w:rPr>
          <w:rFonts w:cs="Times New Roman" w:ascii="Times New Roman" w:hAnsi="Times New Roman"/>
          <w:sz w:val="24"/>
          <w:szCs w:val="24"/>
        </w:rPr>
        <w:t>The clock speed measures the number of cycles your CPU executes per second, measured in GHz (gigahertz).</w:t>
      </w:r>
    </w:p>
    <w:p>
      <w:pPr>
        <w:pStyle w:val="Normal"/>
        <w:rPr>
          <w:rFonts w:ascii="Times New Roman" w:hAnsi="Times New Roman" w:cs="Times New Roman"/>
          <w:sz w:val="24"/>
          <w:szCs w:val="24"/>
        </w:rPr>
      </w:pPr>
      <w:r>
        <w:rPr>
          <w:rFonts w:cs="Times New Roman" w:ascii="Times New Roman" w:hAnsi="Times New Roman"/>
          <w:sz w:val="24"/>
          <w:szCs w:val="24"/>
        </w:rPr>
        <w:t>Instructions per second (IPS) is a measure of a computer's processor speed.</w:t>
      </w:r>
    </w:p>
    <w:p>
      <w:pPr>
        <w:pStyle w:val="Normal"/>
        <w:rPr>
          <w:rFonts w:ascii="Times New Roman" w:hAnsi="Times New Roman" w:cs="Times New Roman"/>
          <w:sz w:val="24"/>
          <w:szCs w:val="24"/>
        </w:rPr>
      </w:pPr>
      <w:r>
        <w:rPr>
          <w:rFonts w:cs="Times New Roman" w:ascii="Times New Roman" w:hAnsi="Times New Roman"/>
          <w:b/>
          <w:bCs/>
          <w:sz w:val="24"/>
          <w:szCs w:val="24"/>
        </w:rPr>
        <w:t>Size of microprocessor –</w:t>
      </w:r>
      <w:r>
        <w:rPr>
          <w:rFonts w:cs="Times New Roman" w:ascii="Times New Roman" w:hAnsi="Times New Roman"/>
          <w:sz w:val="24"/>
          <w:szCs w:val="24"/>
        </w:rPr>
        <w:t> 4 bit</w:t>
      </w:r>
    </w:p>
    <w:tbl>
      <w:tblPr>
        <w:tblW w:w="10080" w:type="dxa"/>
        <w:jc w:val="left"/>
        <w:tblInd w:w="120" w:type="dxa"/>
        <w:tblLayout w:type="fixed"/>
        <w:tblCellMar>
          <w:top w:w="120" w:type="dxa"/>
          <w:left w:w="120" w:type="dxa"/>
          <w:bottom w:w="120" w:type="dxa"/>
          <w:right w:w="120" w:type="dxa"/>
        </w:tblCellMar>
        <w:tblLook w:val="04a0" w:noHBand="0" w:noVBand="1" w:firstColumn="1" w:lastRow="0" w:lastColumn="0" w:firstRow="1"/>
      </w:tblPr>
      <w:tblGrid>
        <w:gridCol w:w="2023"/>
        <w:gridCol w:w="3349"/>
        <w:gridCol w:w="1264"/>
        <w:gridCol w:w="2145"/>
        <w:gridCol w:w="1299"/>
      </w:tblGrid>
      <w:tr>
        <w:trPr>
          <w:tblHeader w:val="true"/>
          <w:trHeight w:val="479" w:hRule="atLeast"/>
        </w:trPr>
        <w:tc>
          <w:tcPr>
            <w:tcW w:w="2023"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NAME</w:t>
            </w:r>
          </w:p>
        </w:tc>
        <w:tc>
          <w:tcPr>
            <w:tcW w:w="3349"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YEAR OF INVENTION</w:t>
            </w:r>
          </w:p>
        </w:tc>
        <w:tc>
          <w:tcPr>
            <w:tcW w:w="1264"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CLOCK SPEED</w:t>
            </w:r>
          </w:p>
        </w:tc>
        <w:tc>
          <w:tcPr>
            <w:tcW w:w="2145"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NUMBER OF TRANSISTORS</w:t>
            </w:r>
          </w:p>
        </w:tc>
        <w:tc>
          <w:tcPr>
            <w:tcW w:w="1299"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INST. PER SEC</w:t>
            </w:r>
          </w:p>
        </w:tc>
      </w:tr>
      <w:tr>
        <w:trPr/>
        <w:tc>
          <w:tcPr>
            <w:tcW w:w="2023"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INTEL 4004/4040</w:t>
            </w:r>
          </w:p>
        </w:tc>
        <w:tc>
          <w:tcPr>
            <w:tcW w:w="3349"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1971 by Ted Hoff and Stanley Mazor</w:t>
            </w:r>
          </w:p>
        </w:tc>
        <w:tc>
          <w:tcPr>
            <w:tcW w:w="1264"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740 KHz</w:t>
            </w:r>
          </w:p>
        </w:tc>
        <w:tc>
          <w:tcPr>
            <w:tcW w:w="2145"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2300</w:t>
            </w:r>
          </w:p>
        </w:tc>
        <w:tc>
          <w:tcPr>
            <w:tcW w:w="1299"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60,000</w:t>
            </w:r>
          </w:p>
        </w:tc>
      </w:tr>
    </w:tbl>
    <w:p>
      <w:pPr>
        <w:pStyle w:val="Normal"/>
        <w:rPr>
          <w:rFonts w:ascii="Times New Roman" w:hAnsi="Times New Roman" w:cs="Times New Roman"/>
          <w:b/>
          <w:b/>
          <w:bCs/>
          <w:sz w:val="24"/>
          <w:szCs w:val="24"/>
        </w:rPr>
      </w:pPr>
      <w:r>
        <w:rPr>
          <w:rFonts w:cs="Times New Roman" w:ascii="Times New Roman" w:hAnsi="Times New Roman"/>
          <w:b/>
          <w:bCs/>
          <w:sz w:val="24"/>
          <w:szCs w:val="24"/>
        </w:rPr>
        <w:t>Size of microprocessor – 8 bit</w:t>
      </w:r>
    </w:p>
    <w:tbl>
      <w:tblPr>
        <w:tblW w:w="10080" w:type="dxa"/>
        <w:jc w:val="left"/>
        <w:tblInd w:w="120" w:type="dxa"/>
        <w:tblLayout w:type="fixed"/>
        <w:tblCellMar>
          <w:top w:w="120" w:type="dxa"/>
          <w:left w:w="120" w:type="dxa"/>
          <w:bottom w:w="120" w:type="dxa"/>
          <w:right w:w="120" w:type="dxa"/>
        </w:tblCellMar>
        <w:tblLook w:val="04a0" w:noHBand="0" w:noVBand="1" w:firstColumn="1" w:lastRow="0" w:lastColumn="0" w:firstRow="1"/>
      </w:tblPr>
      <w:tblGrid>
        <w:gridCol w:w="900"/>
        <w:gridCol w:w="2782"/>
        <w:gridCol w:w="1335"/>
        <w:gridCol w:w="2276"/>
        <w:gridCol w:w="2787"/>
      </w:tblGrid>
      <w:tr>
        <w:trPr>
          <w:tblHeader w:val="true"/>
        </w:trPr>
        <w:tc>
          <w:tcPr>
            <w:tcW w:w="900"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NAME</w:t>
            </w:r>
          </w:p>
        </w:tc>
        <w:tc>
          <w:tcPr>
            <w:tcW w:w="2782"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YEAR OF INVENTION</w:t>
            </w:r>
          </w:p>
        </w:tc>
        <w:tc>
          <w:tcPr>
            <w:tcW w:w="1335"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CLOCK SPEED</w:t>
            </w:r>
          </w:p>
        </w:tc>
        <w:tc>
          <w:tcPr>
            <w:tcW w:w="2276"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NUMBER OF TRANSISTORS</w:t>
            </w:r>
          </w:p>
        </w:tc>
        <w:tc>
          <w:tcPr>
            <w:tcW w:w="2787"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INST. PER SEC</w:t>
            </w:r>
          </w:p>
        </w:tc>
      </w:tr>
      <w:tr>
        <w:trPr/>
        <w:tc>
          <w:tcPr>
            <w:tcW w:w="900"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t>8008</w:t>
            </w:r>
          </w:p>
        </w:tc>
        <w:tc>
          <w:tcPr>
            <w:tcW w:w="2782"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t>1972</w:t>
            </w:r>
          </w:p>
        </w:tc>
        <w:tc>
          <w:tcPr>
            <w:tcW w:w="1335"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t>500 KHz</w:t>
            </w:r>
          </w:p>
        </w:tc>
        <w:tc>
          <w:tcPr>
            <w:tcW w:w="2276"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r>
          </w:p>
        </w:tc>
        <w:tc>
          <w:tcPr>
            <w:tcW w:w="2787"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t>50,000</w:t>
            </w:r>
          </w:p>
        </w:tc>
      </w:tr>
      <w:tr>
        <w:trPr/>
        <w:tc>
          <w:tcPr>
            <w:tcW w:w="900"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t>8080</w:t>
            </w:r>
          </w:p>
        </w:tc>
        <w:tc>
          <w:tcPr>
            <w:tcW w:w="2782"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t>1974</w:t>
            </w:r>
          </w:p>
        </w:tc>
        <w:tc>
          <w:tcPr>
            <w:tcW w:w="1335"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t>2 MHz</w:t>
            </w:r>
          </w:p>
        </w:tc>
        <w:tc>
          <w:tcPr>
            <w:tcW w:w="2276"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t>60,000</w:t>
            </w:r>
          </w:p>
        </w:tc>
        <w:tc>
          <w:tcPr>
            <w:tcW w:w="2787"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t>10 times faster than 8008</w:t>
            </w:r>
          </w:p>
        </w:tc>
      </w:tr>
      <w:tr>
        <w:trPr/>
        <w:tc>
          <w:tcPr>
            <w:tcW w:w="900"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t>8085</w:t>
            </w:r>
          </w:p>
        </w:tc>
        <w:tc>
          <w:tcPr>
            <w:tcW w:w="2782"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t>1976 (16 bit address bus)</w:t>
            </w:r>
          </w:p>
        </w:tc>
        <w:tc>
          <w:tcPr>
            <w:tcW w:w="1335"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t>3 MHz</w:t>
            </w:r>
          </w:p>
        </w:tc>
        <w:tc>
          <w:tcPr>
            <w:tcW w:w="2276"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t>6500</w:t>
            </w:r>
          </w:p>
        </w:tc>
        <w:tc>
          <w:tcPr>
            <w:tcW w:w="2787"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b/>
                <w:b/>
                <w:bCs/>
                <w:sz w:val="24"/>
                <w:szCs w:val="24"/>
              </w:rPr>
            </w:pPr>
            <w:r>
              <w:rPr>
                <w:rFonts w:cs="Times New Roman" w:ascii="Times New Roman" w:hAnsi="Times New Roman"/>
                <w:b/>
                <w:bCs/>
                <w:sz w:val="24"/>
                <w:szCs w:val="24"/>
              </w:rPr>
              <w:t>769230</w:t>
            </w:r>
          </w:p>
        </w:tc>
      </w:tr>
    </w:tbl>
    <w:p>
      <w:pPr>
        <w:pStyle w:val="Normal"/>
        <w:rPr>
          <w:rFonts w:ascii="Times New Roman" w:hAnsi="Times New Roman" w:cs="Times New Roman"/>
          <w:sz w:val="24"/>
          <w:szCs w:val="24"/>
        </w:rPr>
      </w:pPr>
      <w:r>
        <w:rPr>
          <w:rFonts w:cs="Times New Roman" w:ascii="Times New Roman" w:hAnsi="Times New Roman"/>
          <w:b/>
          <w:bCs/>
          <w:sz w:val="24"/>
          <w:szCs w:val="24"/>
        </w:rPr>
        <w:t>Size of microprocessor –</w:t>
      </w:r>
      <w:r>
        <w:rPr>
          <w:rFonts w:cs="Times New Roman" w:ascii="Times New Roman" w:hAnsi="Times New Roman"/>
          <w:sz w:val="24"/>
          <w:szCs w:val="24"/>
        </w:rPr>
        <w:t> 16 bit</w:t>
      </w:r>
    </w:p>
    <w:tbl>
      <w:tblPr>
        <w:tblW w:w="10080" w:type="dxa"/>
        <w:jc w:val="left"/>
        <w:tblInd w:w="120" w:type="dxa"/>
        <w:tblLayout w:type="fixed"/>
        <w:tblCellMar>
          <w:top w:w="120" w:type="dxa"/>
          <w:left w:w="120" w:type="dxa"/>
          <w:bottom w:w="120" w:type="dxa"/>
          <w:right w:w="120" w:type="dxa"/>
        </w:tblCellMar>
        <w:tblLook w:val="04a0" w:noHBand="0" w:noVBand="1" w:firstColumn="1" w:lastRow="0" w:lastColumn="0" w:firstRow="1"/>
      </w:tblPr>
      <w:tblGrid>
        <w:gridCol w:w="1687"/>
        <w:gridCol w:w="4294"/>
        <w:gridCol w:w="1347"/>
        <w:gridCol w:w="1548"/>
        <w:gridCol w:w="1204"/>
      </w:tblGrid>
      <w:tr>
        <w:trPr>
          <w:tblHeader w:val="true"/>
        </w:trPr>
        <w:tc>
          <w:tcPr>
            <w:tcW w:w="1687"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NAME</w:t>
            </w:r>
          </w:p>
        </w:tc>
        <w:tc>
          <w:tcPr>
            <w:tcW w:w="4294"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YEAR OF INVENTION</w:t>
            </w:r>
          </w:p>
        </w:tc>
        <w:tc>
          <w:tcPr>
            <w:tcW w:w="1347"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CLOCK SPEED</w:t>
            </w:r>
          </w:p>
        </w:tc>
        <w:tc>
          <w:tcPr>
            <w:tcW w:w="1548"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NUMBER OF TRANSISTORS</w:t>
            </w:r>
          </w:p>
        </w:tc>
        <w:tc>
          <w:tcPr>
            <w:tcW w:w="1204"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INST. PER SEC</w:t>
            </w:r>
          </w:p>
        </w:tc>
      </w:tr>
      <w:tr>
        <w:trPr/>
        <w:tc>
          <w:tcPr>
            <w:tcW w:w="1687"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8086</w:t>
            </w:r>
          </w:p>
        </w:tc>
        <w:tc>
          <w:tcPr>
            <w:tcW w:w="4294"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1978 (multiply and divide instruction, 16 bit data bus and 20 bit address bus)</w:t>
            </w:r>
          </w:p>
        </w:tc>
        <w:tc>
          <w:tcPr>
            <w:tcW w:w="1347"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4.77 MHz, 8 MHz, 10 MHz</w:t>
            </w:r>
          </w:p>
        </w:tc>
        <w:tc>
          <w:tcPr>
            <w:tcW w:w="1548"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29000</w:t>
            </w:r>
          </w:p>
        </w:tc>
        <w:tc>
          <w:tcPr>
            <w:tcW w:w="1204"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2.5 Million</w:t>
            </w:r>
          </w:p>
        </w:tc>
      </w:tr>
      <w:tr>
        <w:trPr/>
        <w:tc>
          <w:tcPr>
            <w:tcW w:w="1687"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8088</w:t>
            </w:r>
          </w:p>
        </w:tc>
        <w:tc>
          <w:tcPr>
            <w:tcW w:w="4294"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1979 (cheaper version of 8086 and 8 bit external bus)</w:t>
            </w:r>
          </w:p>
        </w:tc>
        <w:tc>
          <w:tcPr>
            <w:tcW w:w="1347"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r>
          </w:p>
        </w:tc>
        <w:tc>
          <w:tcPr>
            <w:tcW w:w="1548"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r>
          </w:p>
        </w:tc>
        <w:tc>
          <w:tcPr>
            <w:tcW w:w="1204"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2.5 Million</w:t>
            </w:r>
          </w:p>
        </w:tc>
      </w:tr>
      <w:tr>
        <w:trPr/>
        <w:tc>
          <w:tcPr>
            <w:tcW w:w="1687"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80186/80188</w:t>
            </w:r>
          </w:p>
        </w:tc>
        <w:tc>
          <w:tcPr>
            <w:tcW w:w="4294"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1982 (80188 cheaper version of 80186, and addtional components like interuppt controller, clock generator, local bus controller,counters)</w:t>
            </w:r>
          </w:p>
        </w:tc>
        <w:tc>
          <w:tcPr>
            <w:tcW w:w="1347"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6 MHz</w:t>
            </w:r>
          </w:p>
        </w:tc>
        <w:tc>
          <w:tcPr>
            <w:tcW w:w="1548"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r>
          </w:p>
        </w:tc>
        <w:tc>
          <w:tcPr>
            <w:tcW w:w="1204"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r>
          </w:p>
        </w:tc>
      </w:tr>
      <w:tr>
        <w:trPr/>
        <w:tc>
          <w:tcPr>
            <w:tcW w:w="1687"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80286</w:t>
            </w:r>
          </w:p>
        </w:tc>
        <w:tc>
          <w:tcPr>
            <w:tcW w:w="4294"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1982 (data bus 16bit and address bus 24 bit)</w:t>
            </w:r>
          </w:p>
        </w:tc>
        <w:tc>
          <w:tcPr>
            <w:tcW w:w="1347"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8 MHz</w:t>
            </w:r>
          </w:p>
        </w:tc>
        <w:tc>
          <w:tcPr>
            <w:tcW w:w="1548"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134000</w:t>
            </w:r>
          </w:p>
        </w:tc>
        <w:tc>
          <w:tcPr>
            <w:tcW w:w="1204"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4 Million</w:t>
            </w:r>
          </w:p>
        </w:tc>
      </w:tr>
    </w:tbl>
    <w:p>
      <w:pPr>
        <w:pStyle w:val="Normal"/>
        <w:rPr>
          <w:rFonts w:ascii="Times New Roman" w:hAnsi="Times New Roman" w:cs="Times New Roman"/>
          <w:sz w:val="24"/>
          <w:szCs w:val="24"/>
        </w:rPr>
      </w:pPr>
      <w:r>
        <w:rPr>
          <w:rFonts w:cs="Times New Roman" w:ascii="Times New Roman" w:hAnsi="Times New Roman"/>
          <w:b/>
          <w:bCs/>
          <w:sz w:val="24"/>
          <w:szCs w:val="24"/>
        </w:rPr>
        <w:t>Size of microprocessor –</w:t>
      </w:r>
      <w:r>
        <w:rPr>
          <w:rFonts w:cs="Times New Roman" w:ascii="Times New Roman" w:hAnsi="Times New Roman"/>
          <w:sz w:val="24"/>
          <w:szCs w:val="24"/>
        </w:rPr>
        <w:t> 32 bit</w:t>
      </w:r>
    </w:p>
    <w:tbl>
      <w:tblPr>
        <w:tblW w:w="10080" w:type="dxa"/>
        <w:jc w:val="left"/>
        <w:tblInd w:w="120" w:type="dxa"/>
        <w:tblLayout w:type="fixed"/>
        <w:tblCellMar>
          <w:top w:w="120" w:type="dxa"/>
          <w:left w:w="120" w:type="dxa"/>
          <w:bottom w:w="120" w:type="dxa"/>
          <w:right w:w="120" w:type="dxa"/>
        </w:tblCellMar>
        <w:tblLook w:val="04a0" w:noHBand="0" w:noVBand="1" w:firstColumn="1" w:lastRow="0" w:lastColumn="0" w:firstRow="1"/>
      </w:tblPr>
      <w:tblGrid>
        <w:gridCol w:w="1551"/>
        <w:gridCol w:w="3270"/>
        <w:gridCol w:w="1240"/>
        <w:gridCol w:w="1662"/>
        <w:gridCol w:w="2357"/>
      </w:tblGrid>
      <w:tr>
        <w:trPr>
          <w:tblHeader w:val="true"/>
          <w:trHeight w:val="447" w:hRule="atLeast"/>
        </w:trPr>
        <w:tc>
          <w:tcPr>
            <w:tcW w:w="1551"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NAME</w:t>
            </w:r>
          </w:p>
        </w:tc>
        <w:tc>
          <w:tcPr>
            <w:tcW w:w="3270"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YEAR OF INVENTION</w:t>
            </w:r>
          </w:p>
        </w:tc>
        <w:tc>
          <w:tcPr>
            <w:tcW w:w="1240"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CLOCK SPEED</w:t>
            </w:r>
          </w:p>
        </w:tc>
        <w:tc>
          <w:tcPr>
            <w:tcW w:w="1662"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NUMBER OF TRANSISTORS</w:t>
            </w:r>
          </w:p>
        </w:tc>
        <w:tc>
          <w:tcPr>
            <w:tcW w:w="2357"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INST. PER SEC</w:t>
            </w:r>
          </w:p>
        </w:tc>
      </w:tr>
      <w:tr>
        <w:trPr/>
        <w:tc>
          <w:tcPr>
            <w:tcW w:w="1551"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INTEL 80386</w:t>
            </w:r>
          </w:p>
        </w:tc>
        <w:tc>
          <w:tcPr>
            <w:tcW w:w="3270"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1986 (other versions 80386DX, 80386SX, 80386SL and data bus 32 bit address bus 32 bit)</w:t>
            </w:r>
          </w:p>
        </w:tc>
        <w:tc>
          <w:tcPr>
            <w:tcW w:w="1240"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16 MHz – 33 MHz</w:t>
            </w:r>
          </w:p>
        </w:tc>
        <w:tc>
          <w:tcPr>
            <w:tcW w:w="1662"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275000</w:t>
            </w:r>
          </w:p>
        </w:tc>
        <w:tc>
          <w:tcPr>
            <w:tcW w:w="2357"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million instructions every second</w:t>
            </w:r>
          </w:p>
        </w:tc>
      </w:tr>
      <w:tr>
        <w:trPr/>
        <w:tc>
          <w:tcPr>
            <w:tcW w:w="1551"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INTEL 80486</w:t>
            </w:r>
          </w:p>
        </w:tc>
        <w:tc>
          <w:tcPr>
            <w:tcW w:w="3270"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1986 (other versions 80486DX, 80486SX, 80486DX2, 80486DX4)</w:t>
            </w:r>
          </w:p>
        </w:tc>
        <w:tc>
          <w:tcPr>
            <w:tcW w:w="1240"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16 MHz – 100 MHz</w:t>
            </w:r>
          </w:p>
        </w:tc>
        <w:tc>
          <w:tcPr>
            <w:tcW w:w="1662"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1.2 Million transistors</w:t>
            </w:r>
          </w:p>
        </w:tc>
        <w:tc>
          <w:tcPr>
            <w:tcW w:w="2357"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8 KB of cache memory</w:t>
            </w:r>
          </w:p>
        </w:tc>
      </w:tr>
      <w:tr>
        <w:trPr/>
        <w:tc>
          <w:tcPr>
            <w:tcW w:w="1551"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PENTIUM</w:t>
            </w:r>
          </w:p>
        </w:tc>
        <w:tc>
          <w:tcPr>
            <w:tcW w:w="3270"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1993</w:t>
            </w:r>
          </w:p>
        </w:tc>
        <w:tc>
          <w:tcPr>
            <w:tcW w:w="1240"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66 MHz</w:t>
            </w:r>
          </w:p>
        </w:tc>
        <w:tc>
          <w:tcPr>
            <w:tcW w:w="1662"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r>
          </w:p>
        </w:tc>
        <w:tc>
          <w:tcPr>
            <w:tcW w:w="2357"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Cache memory 8 bit for instructions 8 bit for data</w:t>
            </w:r>
          </w:p>
        </w:tc>
      </w:tr>
    </w:tbl>
    <w:p>
      <w:pPr>
        <w:pStyle w:val="Normal"/>
        <w:rPr>
          <w:rFonts w:ascii="Times New Roman" w:hAnsi="Times New Roman" w:cs="Times New Roman"/>
          <w:sz w:val="24"/>
          <w:szCs w:val="24"/>
        </w:rPr>
      </w:pPr>
      <w:r>
        <w:rPr>
          <w:rFonts w:cs="Times New Roman" w:ascii="Times New Roman" w:hAnsi="Times New Roman"/>
          <w:b/>
          <w:bCs/>
          <w:sz w:val="24"/>
          <w:szCs w:val="24"/>
        </w:rPr>
        <w:t>Size of microprocessor –</w:t>
      </w:r>
      <w:r>
        <w:rPr>
          <w:rFonts w:cs="Times New Roman" w:ascii="Times New Roman" w:hAnsi="Times New Roman"/>
          <w:sz w:val="24"/>
          <w:szCs w:val="24"/>
        </w:rPr>
        <w:t> 64 bit</w:t>
      </w:r>
    </w:p>
    <w:tbl>
      <w:tblPr>
        <w:tblW w:w="10080" w:type="dxa"/>
        <w:jc w:val="left"/>
        <w:tblInd w:w="120" w:type="dxa"/>
        <w:tblLayout w:type="fixed"/>
        <w:tblCellMar>
          <w:top w:w="120" w:type="dxa"/>
          <w:left w:w="120" w:type="dxa"/>
          <w:bottom w:w="120" w:type="dxa"/>
          <w:right w:w="120" w:type="dxa"/>
        </w:tblCellMar>
        <w:tblLook w:val="04a0" w:noHBand="0" w:noVBand="1" w:firstColumn="1" w:lastRow="0" w:lastColumn="0" w:firstRow="1"/>
      </w:tblPr>
      <w:tblGrid>
        <w:gridCol w:w="1269"/>
        <w:gridCol w:w="2436"/>
        <w:gridCol w:w="2448"/>
        <w:gridCol w:w="1694"/>
        <w:gridCol w:w="2233"/>
      </w:tblGrid>
      <w:tr>
        <w:trPr>
          <w:tblHeader w:val="true"/>
        </w:trPr>
        <w:tc>
          <w:tcPr>
            <w:tcW w:w="1269"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NAME</w:t>
            </w:r>
          </w:p>
        </w:tc>
        <w:tc>
          <w:tcPr>
            <w:tcW w:w="2436"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YEAR OF INVENTION</w:t>
            </w:r>
          </w:p>
        </w:tc>
        <w:tc>
          <w:tcPr>
            <w:tcW w:w="2448"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CLOCK SPEED</w:t>
            </w:r>
          </w:p>
        </w:tc>
        <w:tc>
          <w:tcPr>
            <w:tcW w:w="1694"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NUMBER OF TRANSISTORS</w:t>
            </w:r>
          </w:p>
        </w:tc>
        <w:tc>
          <w:tcPr>
            <w:tcW w:w="2233" w:type="dxa"/>
            <w:tcBorders/>
            <w:shd w:color="auto" w:fill="4CB96B" w:val="clear"/>
            <w:vAlign w:val="bottom"/>
          </w:tcPr>
          <w:p>
            <w:pPr>
              <w:pStyle w:val="Normal"/>
              <w:widowControl w:val="false"/>
              <w:spacing w:before="0" w:after="200"/>
              <w:rPr>
                <w:rFonts w:ascii="Times New Roman" w:hAnsi="Times New Roman" w:cs="Times New Roman"/>
                <w:b/>
                <w:b/>
                <w:bCs/>
                <w:sz w:val="16"/>
                <w:szCs w:val="16"/>
              </w:rPr>
            </w:pPr>
            <w:r>
              <w:rPr>
                <w:rFonts w:cs="Times New Roman" w:ascii="Times New Roman" w:hAnsi="Times New Roman"/>
                <w:b/>
                <w:bCs/>
                <w:sz w:val="16"/>
                <w:szCs w:val="16"/>
              </w:rPr>
              <w:t>INST. PER SEC</w:t>
            </w:r>
          </w:p>
        </w:tc>
      </w:tr>
      <w:tr>
        <w:trPr/>
        <w:tc>
          <w:tcPr>
            <w:tcW w:w="1269"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INTEL core 2</w:t>
            </w:r>
          </w:p>
        </w:tc>
        <w:tc>
          <w:tcPr>
            <w:tcW w:w="2436"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2006 (other versions core2 duo, core2 quad, core2 extreme)</w:t>
            </w:r>
          </w:p>
        </w:tc>
        <w:tc>
          <w:tcPr>
            <w:tcW w:w="2448"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1.2 GHz to 3 GHz</w:t>
            </w:r>
          </w:p>
        </w:tc>
        <w:tc>
          <w:tcPr>
            <w:tcW w:w="1694"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291 Million transistors</w:t>
            </w:r>
          </w:p>
        </w:tc>
        <w:tc>
          <w:tcPr>
            <w:tcW w:w="2233"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64 KB of L1 cache per core 4 MB of L2 cache</w:t>
            </w:r>
          </w:p>
        </w:tc>
      </w:tr>
      <w:tr>
        <w:trPr/>
        <w:tc>
          <w:tcPr>
            <w:tcW w:w="1269"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i3, i5, i7</w:t>
            </w:r>
          </w:p>
        </w:tc>
        <w:tc>
          <w:tcPr>
            <w:tcW w:w="2436"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2007, 2009, 2010</w:t>
            </w:r>
          </w:p>
        </w:tc>
        <w:tc>
          <w:tcPr>
            <w:tcW w:w="2448" w:type="dxa"/>
            <w:tcBorders>
              <w:top w:val="single" w:sz="6" w:space="0" w:color="EDEDED"/>
            </w:tcBorders>
            <w:shd w:color="auto" w:fill="FFFFFF" w:val="clear"/>
            <w:tcMar>
              <w:top w:w="105" w:type="dxa"/>
              <w:left w:w="210" w:type="dxa"/>
              <w:bottom w:w="105" w:type="dxa"/>
              <w:right w:w="21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2.2GHz – 3.3GHz, 2.4GHz – 3.6GHz, 2.93GHz – 3.33GHz</w:t>
            </w:r>
          </w:p>
        </w:tc>
        <w:tc>
          <w:tcPr>
            <w:tcW w:w="1694" w:type="dxa"/>
            <w:tcBorders>
              <w:bottom w:val="single" w:sz="6" w:space="0" w:color="EDEDED"/>
            </w:tcBorders>
            <w:shd w:color="auto" w:fill="FFFFFF" w:val="clear"/>
            <w:tcMar>
              <w:top w:w="0" w:type="dxa"/>
              <w:left w:w="0" w:type="dxa"/>
              <w:bottom w:w="0" w:type="dxa"/>
              <w:right w:w="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9 billion transistors</w:t>
            </w:r>
          </w:p>
        </w:tc>
        <w:tc>
          <w:tcPr>
            <w:tcW w:w="2233" w:type="dxa"/>
            <w:tcBorders>
              <w:bottom w:val="single" w:sz="6" w:space="0" w:color="EDEDED"/>
            </w:tcBorders>
            <w:shd w:color="auto" w:fill="FFFFFF" w:val="clear"/>
            <w:tcMar>
              <w:top w:w="0" w:type="dxa"/>
              <w:left w:w="0" w:type="dxa"/>
              <w:bottom w:w="0" w:type="dxa"/>
              <w:right w:w="0" w:type="dxa"/>
            </w:tcMar>
            <w:vAlign w:val="bottom"/>
          </w:tcPr>
          <w:p>
            <w:pPr>
              <w:pStyle w:val="Normal"/>
              <w:widowControl w:val="false"/>
              <w:spacing w:before="0" w:after="200"/>
              <w:rPr>
                <w:rFonts w:ascii="Times New Roman" w:hAnsi="Times New Roman" w:cs="Times New Roman"/>
                <w:sz w:val="24"/>
                <w:szCs w:val="24"/>
              </w:rPr>
            </w:pPr>
            <w:r>
              <w:rPr>
                <w:rFonts w:cs="Times New Roman" w:ascii="Times New Roman" w:hAnsi="Times New Roman"/>
                <w:sz w:val="24"/>
                <w:szCs w:val="24"/>
              </w:rPr>
              <w:t>147,600 MIPS at 3.33 GHz</w:t>
            </w:r>
          </w:p>
        </w:tc>
      </w:tr>
    </w:tbl>
    <w:p>
      <w:pPr>
        <w:pStyle w:val="Normal"/>
        <w:rPr>
          <w:rFonts w:ascii="Times New Roman" w:hAnsi="Times New Roman" w:cs="Times New Roman"/>
          <w:sz w:val="24"/>
          <w:szCs w:val="24"/>
        </w:rPr>
      </w:pPr>
      <w:r>
        <w:rPr>
          <w:rFonts w:cs="Times New Roman" w:ascii="Times New Roman" w:hAnsi="Times New Roman"/>
          <w:b/>
          <w:bCs/>
          <w:sz w:val="24"/>
          <w:szCs w:val="24"/>
        </w:rPr>
        <w:t>Generations of microprocessor:</w:t>
      </w:r>
    </w:p>
    <w:p>
      <w:pPr>
        <w:pStyle w:val="Normal"/>
        <w:numPr>
          <w:ilvl w:val="0"/>
          <w:numId w:val="1"/>
        </w:numPr>
        <w:rPr>
          <w:rFonts w:ascii="Times New Roman" w:hAnsi="Times New Roman" w:cs="Times New Roman"/>
          <w:sz w:val="24"/>
          <w:szCs w:val="24"/>
        </w:rPr>
      </w:pPr>
      <w:r>
        <w:rPr>
          <w:rFonts w:cs="Times New Roman" w:ascii="Times New Roman" w:hAnsi="Times New Roman"/>
          <w:b/>
          <w:bCs/>
          <w:sz w:val="24"/>
          <w:szCs w:val="24"/>
        </w:rPr>
        <w:t>First generation –</w:t>
      </w:r>
      <w:r>
        <w:rPr>
          <w:rFonts w:cs="Times New Roman" w:ascii="Times New Roman" w:hAnsi="Times New Roman"/>
          <w:sz w:val="24"/>
          <w:szCs w:val="24"/>
        </w:rPr>
        <w:br/>
        <w:t>From 1971 to 1972 the era of the first generation came which brought microprocessors like INTEL 4004 Rockwell international PPS-4 INTEL 8008 etc.</w:t>
      </w:r>
    </w:p>
    <w:p>
      <w:pPr>
        <w:pStyle w:val="Normal"/>
        <w:numPr>
          <w:ilvl w:val="0"/>
          <w:numId w:val="1"/>
        </w:numPr>
        <w:rPr>
          <w:rFonts w:ascii="Times New Roman" w:hAnsi="Times New Roman" w:cs="Times New Roman"/>
          <w:sz w:val="24"/>
          <w:szCs w:val="24"/>
        </w:rPr>
      </w:pPr>
      <w:r>
        <w:rPr>
          <w:rFonts w:cs="Times New Roman" w:ascii="Times New Roman" w:hAnsi="Times New Roman"/>
          <w:b/>
          <w:bCs/>
          <w:sz w:val="24"/>
          <w:szCs w:val="24"/>
        </w:rPr>
        <w:t>Second generation –</w:t>
      </w:r>
      <w:r>
        <w:rPr>
          <w:rFonts w:cs="Times New Roman" w:ascii="Times New Roman" w:hAnsi="Times New Roman"/>
          <w:sz w:val="24"/>
          <w:szCs w:val="24"/>
        </w:rPr>
        <w:br/>
        <w:t>The second generation marked the development of 8 bit microprocessors from 1973 to 1978. Processors like INTEL 8085 Motorola 6800 and 6801 etc came into existence.</w:t>
      </w:r>
    </w:p>
    <w:p>
      <w:pPr>
        <w:pStyle w:val="Normal"/>
        <w:numPr>
          <w:ilvl w:val="0"/>
          <w:numId w:val="1"/>
        </w:numPr>
        <w:rPr>
          <w:rFonts w:ascii="Times New Roman" w:hAnsi="Times New Roman" w:cs="Times New Roman"/>
          <w:sz w:val="24"/>
          <w:szCs w:val="24"/>
        </w:rPr>
      </w:pPr>
      <w:r>
        <w:rPr>
          <w:rFonts w:cs="Times New Roman" w:ascii="Times New Roman" w:hAnsi="Times New Roman"/>
          <w:b/>
          <w:bCs/>
          <w:sz w:val="24"/>
          <w:szCs w:val="24"/>
        </w:rPr>
        <w:t>Third generation –</w:t>
      </w:r>
      <w:r>
        <w:rPr>
          <w:rFonts w:cs="Times New Roman" w:ascii="Times New Roman" w:hAnsi="Times New Roman"/>
          <w:sz w:val="24"/>
          <w:szCs w:val="24"/>
        </w:rPr>
        <w:br/>
        <w:t>The third generation brought forward the 16 bit processors like INTEL 8086/80186/80286 Motorola 68000 68010 etc. From 1979 to 1980 this generation used the HMOS technology.</w:t>
      </w:r>
    </w:p>
    <w:p>
      <w:pPr>
        <w:pStyle w:val="Normal"/>
        <w:numPr>
          <w:ilvl w:val="0"/>
          <w:numId w:val="1"/>
        </w:numPr>
        <w:rPr>
          <w:rFonts w:ascii="Times New Roman" w:hAnsi="Times New Roman" w:cs="Times New Roman"/>
          <w:sz w:val="24"/>
          <w:szCs w:val="24"/>
        </w:rPr>
      </w:pPr>
      <w:r>
        <w:rPr>
          <w:rFonts w:cs="Times New Roman" w:ascii="Times New Roman" w:hAnsi="Times New Roman"/>
          <w:b/>
          <w:bCs/>
          <w:sz w:val="24"/>
          <w:szCs w:val="24"/>
        </w:rPr>
        <w:t>Fourth generation –</w:t>
      </w:r>
      <w:r>
        <w:rPr>
          <w:rFonts w:cs="Times New Roman" w:ascii="Times New Roman" w:hAnsi="Times New Roman"/>
          <w:sz w:val="24"/>
          <w:szCs w:val="24"/>
        </w:rPr>
        <w:br/>
        <w:t>The fourth generation came into existence from 1981 to 1995. The 32 bit processors using HMOS fabrication came into existence. INTEL 80386 and Mororola 68020 are some of the popular processors of this generation.</w:t>
      </w:r>
    </w:p>
    <w:p>
      <w:pPr>
        <w:pStyle w:val="Normal"/>
        <w:numPr>
          <w:ilvl w:val="0"/>
          <w:numId w:val="1"/>
        </w:numPr>
        <w:rPr>
          <w:rFonts w:ascii="Times New Roman" w:hAnsi="Times New Roman" w:cs="Times New Roman"/>
          <w:sz w:val="24"/>
          <w:szCs w:val="24"/>
        </w:rPr>
      </w:pPr>
      <w:r>
        <w:rPr>
          <w:rFonts w:cs="Times New Roman" w:ascii="Times New Roman" w:hAnsi="Times New Roman"/>
          <w:b/>
          <w:bCs/>
          <w:sz w:val="24"/>
          <w:szCs w:val="24"/>
        </w:rPr>
        <w:t>Fifth generation –</w:t>
      </w:r>
      <w:r>
        <w:rPr>
          <w:rFonts w:cs="Times New Roman" w:ascii="Times New Roman" w:hAnsi="Times New Roman"/>
          <w:sz w:val="24"/>
          <w:szCs w:val="24"/>
        </w:rPr>
        <w:br/>
        <w:t>From 1995 till now we are in the fifth generation. 64 bit processors like PENTIUM, celeron, dual, quad and octa core processors came into existence.</w:t>
      </w:r>
    </w:p>
    <w:p>
      <w:pPr>
        <w:pStyle w:val="Normal"/>
        <w:rPr>
          <w:rFonts w:ascii="Times New Roman" w:hAnsi="Times New Roman" w:cs="Times New Roman"/>
          <w:sz w:val="24"/>
          <w:szCs w:val="24"/>
        </w:rPr>
      </w:pPr>
      <w:r>
        <w:rPr>
          <w:rFonts w:cs="Times New Roman" w:ascii="Times New Roman" w:hAnsi="Times New Roman"/>
          <w:b/>
          <w:bCs/>
          <w:sz w:val="24"/>
          <w:szCs w:val="24"/>
          <w:highlight w:val="yellow"/>
        </w:rPr>
        <w:t>Types of microprocessors:</w:t>
      </w:r>
    </w:p>
    <w:p>
      <w:pPr>
        <w:pStyle w:val="Normal"/>
        <w:numPr>
          <w:ilvl w:val="0"/>
          <w:numId w:val="2"/>
        </w:numPr>
        <w:rPr>
          <w:rFonts w:ascii="Times New Roman" w:hAnsi="Times New Roman" w:cs="Times New Roman"/>
          <w:sz w:val="24"/>
          <w:szCs w:val="24"/>
        </w:rPr>
      </w:pPr>
      <w:r>
        <w:rPr>
          <w:rFonts w:cs="Times New Roman" w:ascii="Times New Roman" w:hAnsi="Times New Roman"/>
          <w:b/>
          <w:bCs/>
          <w:sz w:val="24"/>
          <w:szCs w:val="24"/>
        </w:rPr>
        <w:t>Complex instruction set microprocessor –</w:t>
      </w:r>
      <w:r>
        <w:rPr>
          <w:rFonts w:cs="Times New Roman" w:ascii="Times New Roman" w:hAnsi="Times New Roman"/>
          <w:sz w:val="24"/>
          <w:szCs w:val="24"/>
        </w:rPr>
        <w:br/>
        <w:t>The processors are designed to minimise the number of instructions per program and ignore the number of cycles per instructions. The compiler is used to translate a high level language to assembly level language because the length of code is relatively short and an extra RAM is used to store the instructions.</w:t>
      </w:r>
    </w:p>
    <w:p>
      <w:pPr>
        <w:pStyle w:val="Normal"/>
        <w:numPr>
          <w:ilvl w:val="0"/>
          <w:numId w:val="2"/>
        </w:numPr>
        <w:rPr>
          <w:rFonts w:ascii="Times New Roman" w:hAnsi="Times New Roman" w:cs="Times New Roman"/>
          <w:sz w:val="24"/>
          <w:szCs w:val="24"/>
        </w:rPr>
      </w:pPr>
      <w:r>
        <w:rPr>
          <w:rFonts w:cs="Times New Roman" w:ascii="Times New Roman" w:hAnsi="Times New Roman"/>
          <w:b/>
          <w:bCs/>
          <w:sz w:val="24"/>
          <w:szCs w:val="24"/>
        </w:rPr>
        <w:t>Reduced instruction set microprocessor –</w:t>
      </w:r>
      <w:r>
        <w:rPr>
          <w:rFonts w:cs="Times New Roman" w:ascii="Times New Roman" w:hAnsi="Times New Roman"/>
          <w:sz w:val="24"/>
          <w:szCs w:val="24"/>
        </w:rPr>
        <w:br/>
        <w:t>These processor are made according to function. They are designed to reduce the execution time by using the simplified instruction set. They can carry out small things in specific commands. Example: Power PC 601, 604, 615, 620</w:t>
      </w:r>
    </w:p>
    <w:p>
      <w:pPr>
        <w:pStyle w:val="Normal"/>
        <w:numPr>
          <w:ilvl w:val="0"/>
          <w:numId w:val="2"/>
        </w:numPr>
        <w:rPr>
          <w:rFonts w:ascii="Times New Roman" w:hAnsi="Times New Roman" w:cs="Times New Roman"/>
          <w:sz w:val="24"/>
          <w:szCs w:val="24"/>
        </w:rPr>
      </w:pPr>
      <w:r>
        <w:rPr>
          <w:rFonts w:cs="Times New Roman" w:ascii="Times New Roman" w:hAnsi="Times New Roman"/>
          <w:b/>
          <w:bCs/>
          <w:sz w:val="24"/>
          <w:szCs w:val="24"/>
        </w:rPr>
        <w:t>Super scalar microprocessor –</w:t>
      </w:r>
      <w:r>
        <w:rPr>
          <w:rFonts w:cs="Times New Roman" w:ascii="Times New Roman" w:hAnsi="Times New Roman"/>
          <w:sz w:val="24"/>
          <w:szCs w:val="24"/>
        </w:rPr>
        <w:br/>
        <w:t>These processors can perform many tasks at a time. They can be used for ALUs and multiplier like array. They have multiple operation unit and perform tasks by executing multiple commands.</w:t>
      </w:r>
    </w:p>
    <w:p>
      <w:pPr>
        <w:pStyle w:val="Normal"/>
        <w:numPr>
          <w:ilvl w:val="0"/>
          <w:numId w:val="2"/>
        </w:numPr>
        <w:rPr>
          <w:rFonts w:ascii="Times New Roman" w:hAnsi="Times New Roman" w:cs="Times New Roman"/>
          <w:sz w:val="24"/>
          <w:szCs w:val="24"/>
        </w:rPr>
      </w:pPr>
      <w:r>
        <w:rPr>
          <w:rFonts w:cs="Times New Roman" w:ascii="Times New Roman" w:hAnsi="Times New Roman"/>
          <w:b/>
          <w:bCs/>
          <w:sz w:val="24"/>
          <w:szCs w:val="24"/>
        </w:rPr>
        <w:t>Application specific integrated circuit –</w:t>
      </w:r>
      <w:r>
        <w:rPr>
          <w:rFonts w:cs="Times New Roman" w:ascii="Times New Roman" w:hAnsi="Times New Roman"/>
          <w:sz w:val="24"/>
          <w:szCs w:val="24"/>
        </w:rPr>
        <w:br/>
        <w:t>These processors are application specific like for personal digital assistant computers. They are designed according to proper specification.</w:t>
      </w:r>
    </w:p>
    <w:p>
      <w:pPr>
        <w:pStyle w:val="Normal"/>
        <w:numPr>
          <w:ilvl w:val="0"/>
          <w:numId w:val="3"/>
        </w:numPr>
        <w:rPr>
          <w:rFonts w:ascii="Times New Roman" w:hAnsi="Times New Roman" w:cs="Times New Roman"/>
          <w:sz w:val="24"/>
          <w:szCs w:val="24"/>
        </w:rPr>
      </w:pPr>
      <w:r>
        <w:rPr>
          <w:rFonts w:cs="Times New Roman" w:ascii="Times New Roman" w:hAnsi="Times New Roman"/>
          <w:b/>
          <w:bCs/>
          <w:sz w:val="24"/>
          <w:szCs w:val="24"/>
        </w:rPr>
        <w:t>Digital signal multiprocessor –</w:t>
      </w:r>
      <w:r>
        <w:rPr>
          <w:rFonts w:cs="Times New Roman" w:ascii="Times New Roman" w:hAnsi="Times New Roman"/>
          <w:sz w:val="24"/>
          <w:szCs w:val="24"/>
        </w:rPr>
        <w:br/>
        <w:t>These processors are used to convert signals like analog to digital or digital to analog. The chips of these processors are used in many devices such as RADAR SONAR home theatres etc.</w:t>
      </w:r>
    </w:p>
    <w:p>
      <w:pPr>
        <w:pStyle w:val="Normal"/>
        <w:rPr>
          <w:rFonts w:ascii="Times New Roman" w:hAnsi="Times New Roman" w:cs="Times New Roman"/>
          <w:sz w:val="24"/>
          <w:szCs w:val="24"/>
        </w:rPr>
      </w:pPr>
      <w:r>
        <w:rPr>
          <w:rFonts w:cs="Times New Roman" w:ascii="Times New Roman" w:hAnsi="Times New Roman"/>
          <w:b/>
          <w:bCs/>
          <w:sz w:val="24"/>
          <w:szCs w:val="24"/>
        </w:rPr>
        <w:t>Advantages of microprocessor –</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High processing speed</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Compact size</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Easy maintenance</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Can perform complex mathematics</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Flexible</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Can be improved according to requirement</w:t>
      </w:r>
    </w:p>
    <w:p>
      <w:pPr>
        <w:pStyle w:val="Normal"/>
        <w:rPr>
          <w:rFonts w:ascii="Times New Roman" w:hAnsi="Times New Roman" w:cs="Times New Roman"/>
          <w:sz w:val="24"/>
          <w:szCs w:val="24"/>
        </w:rPr>
      </w:pPr>
      <w:r>
        <w:rPr>
          <w:rFonts w:cs="Times New Roman" w:ascii="Times New Roman" w:hAnsi="Times New Roman"/>
          <w:b/>
          <w:bCs/>
          <w:sz w:val="24"/>
          <w:szCs w:val="24"/>
        </w:rPr>
        <w:t>Disadvantages of microprocessors –</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Overheating occurs due to overuse</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Performance depends on size of data</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Large board size than microcontrollers</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rPr>
        <w:t>Most microprocessors do not support floating point operations</w:t>
      </w:r>
    </w:p>
    <w:p>
      <w:pPr>
        <w:pStyle w:val="Normal"/>
        <w:ind w:left="720" w:hanging="0"/>
        <w:rPr>
          <w:rFonts w:ascii="Times New Roman" w:hAnsi="Times New Roman" w:cs="Times New Roman"/>
          <w:b/>
          <w:b/>
          <w:bCs/>
          <w:sz w:val="24"/>
          <w:szCs w:val="24"/>
          <w:u w:val="single"/>
        </w:rPr>
      </w:pPr>
      <w:r>
        <w:rPr>
          <w:rFonts w:cs="Times New Roman" w:ascii="Times New Roman" w:hAnsi="Times New Roman"/>
          <w:b/>
          <w:bCs/>
          <w:sz w:val="24"/>
          <w:szCs w:val="24"/>
          <w:u w:val="single"/>
        </w:rPr>
        <w:t>INTRODUCTION TO THE CONCEPT OF 8085 MICROPROCESSOR</w:t>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8085 Microprocessor features: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It is invented in 1976.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It is an 8-bit microprocessor.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8085 microprocessor provides 16 address lines, therefore it can access 2^16 = 64K bytes of memory.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has 8 Data lines and 16 address lines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It generates 8 bit I/O address, hence it can access 2^8 = 256 input ports and 256 output ports.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8085 microprocessor provides one Accumulator, one Flag register, 6 General Purpose Registers (B, C, D, E, H and L) and two special purpose registers (PC, SP).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maximum clock frequency of 8085 microprocessor is 3MHz where as minimum clock frequency is 500 KHz.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8085 microprocessor provides on chip clock generator, therefore there is no need of external clock generator, but it requires external tuned circuit like LC, RC or crystal.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It is available in 40 pin dual in line (DIP) package.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It requires a +5volts of power supply.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8085 microprocessor has five hardware interrupts: TRAP, RST 5.5, RST 6.5, RST 7.5, and INTR. The hardware interrupt capability of 8085 microprocessor can be increased by providing external hardware.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8085 microprocessor has capability to share its bus with external bus controller (Direct Memory Access controller); for transferring large amount of data from memory to I/O and vice versa.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8085 microprocessor provides two serial I/O lines which are SOD and SID; it means, serial peripherals can be interfaced with 8085 microprocessor directly. </w:t>
      </w:r>
    </w:p>
    <w:p>
      <w:pPr>
        <w:pStyle w:val="Normal"/>
        <w:rPr>
          <w:rFonts w:ascii="Times New Roman" w:hAnsi="Times New Roman" w:cs="Times New Roman"/>
          <w:b/>
          <w:b/>
          <w:bCs/>
          <w:sz w:val="28"/>
          <w:szCs w:val="28"/>
          <w:u w:val="single"/>
        </w:rPr>
      </w:pPr>
      <w:r>
        <w:rPr>
          <w:rFonts w:cs="Times New Roman" w:ascii="Times New Roman" w:hAnsi="Times New Roman"/>
          <w:b/>
          <w:bCs/>
          <w:sz w:val="28"/>
          <w:szCs w:val="28"/>
          <w:u w:val="single"/>
        </w:rPr>
        <w:t xml:space="preserve"> </w:t>
      </w:r>
      <w:r>
        <w:rPr>
          <w:rFonts w:cs="Times New Roman" w:ascii="Times New Roman" w:hAnsi="Times New Roman"/>
          <w:b/>
          <w:bCs/>
          <w:sz w:val="28"/>
          <w:szCs w:val="28"/>
          <w:u w:val="single"/>
        </w:rPr>
        <w:t>Architecture of 8085 Microprocessor</w:t>
      </w:r>
    </w:p>
    <w:p>
      <w:pPr>
        <w:pStyle w:val="Normal"/>
        <w:rPr>
          <w:rFonts w:ascii="Times New Roman" w:hAnsi="Times New Roman" w:cs="Times New Roman"/>
          <w:sz w:val="24"/>
          <w:szCs w:val="24"/>
        </w:rPr>
      </w:pPr>
      <w:r>
        <w:rPr>
          <w:rFonts w:cs="Times New Roman" w:ascii="Times New Roman" w:hAnsi="Times New Roman"/>
          <w:sz w:val="24"/>
          <w:szCs w:val="24"/>
        </w:rPr>
        <w:t>Below figure shows the architecture of 8085 microprocessor</w:t>
      </w:r>
    </w:p>
    <w:p>
      <w:pPr>
        <w:pStyle w:val="Normal"/>
        <w:rPr>
          <w:rFonts w:ascii="Times New Roman" w:hAnsi="Times New Roman" w:cs="Times New Roman"/>
          <w:sz w:val="24"/>
          <w:szCs w:val="24"/>
        </w:rPr>
      </w:pPr>
      <w:r>
        <w:rPr/>
        <w:drawing>
          <wp:inline distT="0" distB="0" distL="0" distR="0">
            <wp:extent cx="6203950" cy="452310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203950" cy="452310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The following are the different blocks in the 8085 processor. </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ALU: </w:t>
      </w:r>
    </w:p>
    <w:p>
      <w:pPr>
        <w:pStyle w:val="Normal"/>
        <w:rPr>
          <w:rFonts w:ascii="Times New Roman" w:hAnsi="Times New Roman" w:cs="Times New Roman"/>
          <w:sz w:val="24"/>
          <w:szCs w:val="24"/>
        </w:rPr>
      </w:pPr>
      <w:r>
        <w:rPr>
          <w:rFonts w:cs="Times New Roman" w:ascii="Times New Roman" w:hAnsi="Times New Roman"/>
          <w:sz w:val="24"/>
          <w:szCs w:val="24"/>
        </w:rPr>
        <w:t xml:space="preserve">It is 8-bit ALU. It can perform arithmetic and logical operations on 8-bit data. If an operation needs to be performed on 16-bit data, it needs to be broken into two 8-bit parts and each 8-bit operation should be performed on each 8-bit data. It takes operand inputs from accumulator and a temporary register. Result of the operation is stored in accumulator. Depending on the result of operation, flags in flag register values will be changed. </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Accumulator</w:t>
      </w:r>
    </w:p>
    <w:p>
      <w:pPr>
        <w:pStyle w:val="Normal"/>
        <w:rPr>
          <w:rFonts w:ascii="Times New Roman" w:hAnsi="Times New Roman" w:cs="Times New Roman"/>
          <w:sz w:val="24"/>
          <w:szCs w:val="24"/>
        </w:rPr>
      </w:pPr>
      <w:r>
        <w:rPr>
          <w:rFonts w:cs="Times New Roman" w:ascii="Times New Roman" w:hAnsi="Times New Roman"/>
          <w:sz w:val="24"/>
          <w:szCs w:val="24"/>
        </w:rPr>
        <w:t>It is a 8-bit register which is used to perform arithmetical and logical operation. It stores the output of any operation. It also works as registers for i/o accesses.</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Temporary Register </w:t>
      </w:r>
    </w:p>
    <w:p>
      <w:pPr>
        <w:pStyle w:val="Normal"/>
        <w:rPr>
          <w:rFonts w:ascii="Times New Roman" w:hAnsi="Times New Roman" w:cs="Times New Roman"/>
          <w:sz w:val="24"/>
          <w:szCs w:val="24"/>
        </w:rPr>
      </w:pPr>
      <w:r>
        <w:rPr>
          <w:rFonts w:cs="Times New Roman" w:ascii="Times New Roman" w:hAnsi="Times New Roman"/>
          <w:sz w:val="24"/>
          <w:szCs w:val="24"/>
        </w:rPr>
        <w:t>It is a 8-bit register which is used to hold the data on which the accumulator is computing operation. It is also called as operand register because it provides operands to ALU.</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Register Array: </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 xml:space="preserve">8085 has six general purpose registers B, C, D, E, H, L. They can be used as pairs to hold 16-bit data as BC, DE, HL. </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 xml:space="preserve">Flag register contains five flags, namely S, Z, CY, AC, P flags. </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 xml:space="preserve">8085 has two 16- bit register PC and SP. </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 xml:space="preserve">PC always consists of address of next instruction to be executed. </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 xml:space="preserve">SP always points to top of stack. i.e. address of top memory location of stack. Stack is a data structure. It is used to store return addresses whenever call to subprograms or an interrupt occurs. </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 xml:space="preserve">Two temporary registers W, Z are also present. </w:t>
      </w:r>
    </w:p>
    <w:p>
      <w:pPr>
        <w:pStyle w:val="ListParagraph"/>
        <w:numPr>
          <w:ilvl w:val="0"/>
          <w:numId w:val="19"/>
        </w:numPr>
        <w:rPr>
          <w:rFonts w:ascii="Times New Roman" w:hAnsi="Times New Roman" w:cs="Times New Roman"/>
          <w:sz w:val="24"/>
          <w:szCs w:val="24"/>
        </w:rPr>
      </w:pPr>
      <w:r>
        <w:rPr>
          <w:rFonts w:cs="Times New Roman" w:ascii="Times New Roman" w:hAnsi="Times New Roman"/>
          <w:sz w:val="24"/>
          <w:szCs w:val="24"/>
        </w:rPr>
        <w:t>Increment and decrement address latch is for incrementing the PC content for every fetch cycle.</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Flag register: </w:t>
      </w:r>
    </w:p>
    <w:p>
      <w:pPr>
        <w:pStyle w:val="Normal"/>
        <w:rPr>
          <w:rFonts w:ascii="Times New Roman" w:hAnsi="Times New Roman" w:cs="Times New Roman"/>
          <w:sz w:val="24"/>
          <w:szCs w:val="24"/>
        </w:rPr>
      </w:pPr>
      <w:r>
        <w:rPr>
          <w:rFonts w:cs="Times New Roman" w:ascii="Times New Roman" w:hAnsi="Times New Roman"/>
          <w:sz w:val="24"/>
          <w:szCs w:val="24"/>
        </w:rPr>
        <w:t>As already explained contents of flag register will be changed according to the result of ALU operation. Below figure shows the flag register format of 8085.</w:t>
      </w:r>
    </w:p>
    <w:p>
      <w:pPr>
        <w:pStyle w:val="Normal"/>
        <w:rPr>
          <w:rFonts w:ascii="Times New Roman" w:hAnsi="Times New Roman" w:cs="Times New Roman"/>
          <w:sz w:val="24"/>
          <w:szCs w:val="24"/>
        </w:rPr>
      </w:pPr>
      <w:r>
        <w:rPr/>
        <w:drawing>
          <wp:inline distT="0" distB="0" distL="0" distR="0">
            <wp:extent cx="4414520" cy="115062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4414520" cy="115062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Sign flag (S): when the result of ALU operation is negative sign flag is set. If the result is positive, then sign flag is reset</w:t>
      </w:r>
    </w:p>
    <w:p>
      <w:pPr>
        <w:pStyle w:val="ListParagraph"/>
        <w:numPr>
          <w:ilvl w:val="0"/>
          <w:numId w:val="20"/>
        </w:numPr>
        <w:rPr>
          <w:rFonts w:ascii="Times New Roman" w:hAnsi="Times New Roman" w:cs="Times New Roman"/>
          <w:sz w:val="24"/>
          <w:szCs w:val="24"/>
        </w:rPr>
      </w:pPr>
      <w:r>
        <w:rPr>
          <w:rFonts w:cs="Times New Roman" w:ascii="Times New Roman" w:hAnsi="Times New Roman"/>
          <w:sz w:val="24"/>
          <w:szCs w:val="24"/>
        </w:rPr>
        <w:t xml:space="preserve">Zero flag (Z): when the result of ALU operation is zero, Zero flag is set. If the result is non-zero then flag is reset. </w:t>
      </w:r>
    </w:p>
    <w:p>
      <w:pPr>
        <w:pStyle w:val="ListParagraph"/>
        <w:numPr>
          <w:ilvl w:val="0"/>
          <w:numId w:val="20"/>
        </w:numPr>
        <w:rPr>
          <w:rFonts w:ascii="Times New Roman" w:hAnsi="Times New Roman" w:cs="Times New Roman"/>
          <w:sz w:val="24"/>
          <w:szCs w:val="24"/>
        </w:rPr>
      </w:pPr>
      <w:r>
        <w:rPr>
          <w:rFonts w:cs="Times New Roman" w:ascii="Times New Roman" w:hAnsi="Times New Roman"/>
          <w:sz w:val="24"/>
          <w:szCs w:val="24"/>
        </w:rPr>
        <w:t xml:space="preserve">Auxiliary carry (AC): If an ALU operation results in carry from lower nibble to upper nibble (or) bit D3 to bit D4, Auxiliary flag is set. Else it is reset. This flag is used in BCD arithmetic. </w:t>
      </w:r>
    </w:p>
    <w:p>
      <w:pPr>
        <w:pStyle w:val="ListParagraph"/>
        <w:numPr>
          <w:ilvl w:val="0"/>
          <w:numId w:val="20"/>
        </w:numPr>
        <w:rPr>
          <w:rFonts w:ascii="Times New Roman" w:hAnsi="Times New Roman" w:cs="Times New Roman"/>
          <w:sz w:val="24"/>
          <w:szCs w:val="24"/>
        </w:rPr>
      </w:pPr>
      <w:r>
        <w:rPr>
          <w:rFonts w:cs="Times New Roman" w:ascii="Times New Roman" w:hAnsi="Times New Roman"/>
          <w:sz w:val="24"/>
          <w:szCs w:val="24"/>
        </w:rPr>
        <w:t xml:space="preserve">Parity flag (P): If the result contains even number of ones, the flag is set else it is reset. So the parity flag is odd parity bit. </w:t>
      </w:r>
    </w:p>
    <w:p>
      <w:pPr>
        <w:pStyle w:val="ListParagraph"/>
        <w:numPr>
          <w:ilvl w:val="0"/>
          <w:numId w:val="20"/>
        </w:numPr>
        <w:rPr>
          <w:rFonts w:ascii="Times New Roman" w:hAnsi="Times New Roman" w:cs="Times New Roman"/>
          <w:sz w:val="24"/>
          <w:szCs w:val="24"/>
        </w:rPr>
      </w:pPr>
      <w:r>
        <w:rPr>
          <w:rFonts w:cs="Times New Roman" w:ascii="Times New Roman" w:hAnsi="Times New Roman"/>
          <w:sz w:val="24"/>
          <w:szCs w:val="24"/>
        </w:rPr>
        <w:t>Carry flag (CY): If the arithmetic operation results in carry, CY flag is set, else it is reset.</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Instruction Register and Decoding: </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 xml:space="preserve">Instruction register holds instruction that is fetched from memory. </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 xml:space="preserve">Instruction decoder decodes the opcode (which is part of fetched instruction present in instruction register). </w:t>
      </w:r>
    </w:p>
    <w:p>
      <w:pPr>
        <w:pStyle w:val="ListParagraph"/>
        <w:numPr>
          <w:ilvl w:val="0"/>
          <w:numId w:val="6"/>
        </w:numPr>
        <w:rPr>
          <w:rFonts w:ascii="Times New Roman" w:hAnsi="Times New Roman" w:cs="Times New Roman"/>
          <w:sz w:val="24"/>
          <w:szCs w:val="24"/>
        </w:rPr>
      </w:pPr>
      <w:r>
        <w:rPr>
          <w:rFonts w:cs="Times New Roman" w:ascii="Times New Roman" w:hAnsi="Times New Roman"/>
          <w:sz w:val="24"/>
          <w:szCs w:val="24"/>
        </w:rPr>
        <w:t>Instruction register is not accessible to the programmer.</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Interrupt Controller: </w:t>
      </w:r>
    </w:p>
    <w:p>
      <w:pPr>
        <w:pStyle w:val="ListParagraph"/>
        <w:numPr>
          <w:ilvl w:val="0"/>
          <w:numId w:val="21"/>
        </w:numPr>
        <w:rPr>
          <w:rFonts w:ascii="Times New Roman" w:hAnsi="Times New Roman" w:cs="Times New Roman"/>
          <w:sz w:val="24"/>
          <w:szCs w:val="24"/>
        </w:rPr>
      </w:pPr>
      <w:r>
        <w:rPr>
          <w:rFonts w:cs="Times New Roman" w:ascii="Times New Roman" w:hAnsi="Times New Roman"/>
          <w:sz w:val="24"/>
          <w:szCs w:val="24"/>
        </w:rPr>
        <w:t xml:space="preserve">8085 has 5 external interrupts. TRAP, INTR, RST 5.5, RST 6.5, and RST 7.5. Whenever processor gets interrupt it finishes current instruction execution and issues INTA (interrupt acknowledge) signal to the peripheral which raised the interrupt and goes to execute interrupt service routine. Interrupt controller controls the interrupts. </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Serial I/O control: </w:t>
      </w:r>
    </w:p>
    <w:p>
      <w:pPr>
        <w:pStyle w:val="Normal"/>
        <w:rPr>
          <w:rFonts w:ascii="Times New Roman" w:hAnsi="Times New Roman" w:cs="Times New Roman"/>
          <w:sz w:val="24"/>
          <w:szCs w:val="24"/>
        </w:rPr>
      </w:pPr>
      <w:r>
        <w:rPr>
          <w:rFonts w:cs="Times New Roman" w:ascii="Times New Roman" w:hAnsi="Times New Roman"/>
          <w:sz w:val="24"/>
          <w:szCs w:val="24"/>
        </w:rPr>
        <w:t>Serial data can be sent out using SOD pin and serial data can be read from SID pin. It controls serial IO related operations.</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Program Counter </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It is a 16 bit register used as memory pointer.</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stores the memory address of the next instruction to be executed. So we can say that this register is used to sequencing the program.</w:t>
      </w:r>
    </w:p>
    <w:p>
      <w:pPr>
        <w:pStyle w:val="ListParagraph"/>
        <w:numPr>
          <w:ilvl w:val="0"/>
          <w:numId w:val="7"/>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Generally the memory have 16 bit addresses so that it has 16 bit memory. The program counter is set to 0000H. </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Stack Pointer </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It is also a 16 bit register used as memory pointer.</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It points to the memory location called stack. </w:t>
      </w:r>
    </w:p>
    <w:p>
      <w:pPr>
        <w:pStyle w:val="ListParagraph"/>
        <w:numPr>
          <w:ilvl w:val="0"/>
          <w:numId w:val="8"/>
        </w:numPr>
        <w:rPr>
          <w:rFonts w:ascii="Times New Roman" w:hAnsi="Times New Roman" w:cs="Times New Roman"/>
          <w:sz w:val="24"/>
          <w:szCs w:val="24"/>
        </w:rPr>
      </w:pPr>
      <w:r>
        <w:rPr>
          <w:rFonts w:cs="Times New Roman" w:ascii="Times New Roman" w:hAnsi="Times New Roman"/>
          <w:sz w:val="24"/>
          <w:szCs w:val="24"/>
        </w:rPr>
        <w:t>Generally stack is a reserved portion of memory where information can be stores or taken back together.</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Timing and Control Unit </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It provides timing and control signal to the microprocessor to perform the various operation.</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 xml:space="preserve">It has three control signal. </w:t>
      </w:r>
    </w:p>
    <w:p>
      <w:pPr>
        <w:pStyle w:val="ListParagraph"/>
        <w:numPr>
          <w:ilvl w:val="0"/>
          <w:numId w:val="9"/>
        </w:numPr>
        <w:rPr>
          <w:rFonts w:ascii="Times New Roman" w:hAnsi="Times New Roman" w:cs="Times New Roman"/>
          <w:sz w:val="24"/>
          <w:szCs w:val="24"/>
        </w:rPr>
      </w:pPr>
      <w:r>
        <w:rPr>
          <w:rFonts w:cs="Times New Roman" w:ascii="Times New Roman" w:hAnsi="Times New Roman"/>
          <w:sz w:val="24"/>
          <w:szCs w:val="24"/>
        </w:rPr>
        <w:t xml:space="preserve">It controls all external and internal circuits. </w:t>
      </w:r>
    </w:p>
    <w:p>
      <w:pPr>
        <w:pStyle w:val="Normal"/>
        <w:ind w:left="360" w:hanging="0"/>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There are three control signal: </w:t>
      </w:r>
    </w:p>
    <w:p>
      <w:pPr>
        <w:pStyle w:val="Normal"/>
        <w:rPr>
          <w:rFonts w:ascii="Times New Roman" w:hAnsi="Times New Roman" w:cs="Times New Roman"/>
          <w:sz w:val="24"/>
          <w:szCs w:val="24"/>
        </w:rPr>
      </w:pPr>
      <w:r>
        <w:rPr>
          <w:rFonts w:cs="Times New Roman" w:ascii="Times New Roman" w:hAnsi="Times New Roman"/>
          <w:sz w:val="24"/>
          <w:szCs w:val="24"/>
        </w:rPr>
        <w:t xml:space="preserve">1. ALE-Airthmetic Latch Enable, It provides control signal to synchronize the components of microprocessor. </w:t>
      </w:r>
    </w:p>
    <w:p>
      <w:pPr>
        <w:pStyle w:val="Normal"/>
        <w:rPr>
          <w:rFonts w:ascii="Times New Roman" w:hAnsi="Times New Roman" w:cs="Times New Roman"/>
          <w:sz w:val="24"/>
          <w:szCs w:val="24"/>
        </w:rPr>
      </w:pPr>
      <w:r>
        <w:rPr>
          <w:rFonts w:cs="Times New Roman" w:ascii="Times New Roman" w:hAnsi="Times New Roman"/>
          <w:sz w:val="24"/>
          <w:szCs w:val="24"/>
        </w:rPr>
        <w:t xml:space="preserve">2. RD- This is active low used for reading operation. </w:t>
      </w:r>
    </w:p>
    <w:p>
      <w:pPr>
        <w:pStyle w:val="Normal"/>
        <w:rPr>
          <w:rFonts w:ascii="Times New Roman" w:hAnsi="Times New Roman" w:cs="Times New Roman"/>
          <w:sz w:val="24"/>
          <w:szCs w:val="24"/>
        </w:rPr>
      </w:pPr>
      <w:r>
        <w:rPr>
          <w:rFonts w:cs="Times New Roman" w:ascii="Times New Roman" w:hAnsi="Times New Roman"/>
          <w:sz w:val="24"/>
          <w:szCs w:val="24"/>
        </w:rPr>
        <w:t xml:space="preserve">3. WR-This is active low used for writing operation. </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PIN DIAGRAM OF 8085 MICROPROCESSOR</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0" distL="0" distR="0">
            <wp:extent cx="3962400" cy="4924425"/>
            <wp:effectExtent l="0" t="0" r="0" b="0"/>
            <wp:docPr id="3" name="Picture 4"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download.jpg"/>
                    <pic:cNvPicPr>
                      <a:picLocks noChangeAspect="1" noChangeArrowheads="1"/>
                    </pic:cNvPicPr>
                  </pic:nvPicPr>
                  <pic:blipFill>
                    <a:blip r:embed="rId4"/>
                    <a:stretch>
                      <a:fillRect/>
                    </a:stretch>
                  </pic:blipFill>
                  <pic:spPr bwMode="auto">
                    <a:xfrm>
                      <a:off x="0" y="0"/>
                      <a:ext cx="3962400" cy="4924425"/>
                    </a:xfrm>
                    <a:prstGeom prst="rect">
                      <a:avLst/>
                    </a:prstGeom>
                  </pic:spPr>
                </pic:pic>
              </a:graphicData>
            </a:graphic>
          </wp:inline>
        </w:drawing>
      </w:r>
    </w:p>
    <w:p>
      <w:pPr>
        <w:pStyle w:val="ListParagraph"/>
        <w:rPr>
          <w:rFonts w:ascii="Times New Roman" w:hAnsi="Times New Roman" w:cs="Times New Roman"/>
          <w:sz w:val="24"/>
          <w:szCs w:val="24"/>
        </w:rPr>
      </w:pPr>
      <w:r>
        <w:rPr>
          <w:rFonts w:cs="Times New Roman" w:ascii="Times New Roman" w:hAnsi="Times New Roman"/>
          <w:b/>
          <w:bCs/>
          <w:sz w:val="24"/>
          <w:szCs w:val="24"/>
          <w:u w:val="single"/>
        </w:rPr>
        <w:t>1.Address Bus</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0"/>
        </w:numPr>
        <w:rPr>
          <w:rFonts w:ascii="Times New Roman" w:hAnsi="Times New Roman" w:cs="Times New Roman"/>
          <w:sz w:val="24"/>
          <w:szCs w:val="24"/>
          <w:lang w:val="en-US"/>
        </w:rPr>
      </w:pPr>
      <w:r>
        <w:rPr>
          <w:rFonts w:cs="Times New Roman" w:ascii="Times New Roman" w:hAnsi="Times New Roman"/>
          <w:sz w:val="24"/>
          <w:szCs w:val="24"/>
        </w:rPr>
        <w:t xml:space="preserve">These pins carry thehigher order of address bus.  </w:t>
      </w:r>
    </w:p>
    <w:p>
      <w:pPr>
        <w:pStyle w:val="ListParagraph"/>
        <w:numPr>
          <w:ilvl w:val="0"/>
          <w:numId w:val="10"/>
        </w:numPr>
        <w:rPr>
          <w:rFonts w:ascii="Times New Roman" w:hAnsi="Times New Roman" w:cs="Times New Roman"/>
          <w:sz w:val="24"/>
          <w:szCs w:val="24"/>
          <w:lang w:val="en-US"/>
        </w:rPr>
      </w:pPr>
      <w:r>
        <w:rPr>
          <w:rFonts w:cs="Times New Roman" w:ascii="Times New Roman" w:hAnsi="Times New Roman"/>
          <w:sz w:val="24"/>
          <w:szCs w:val="24"/>
        </w:rPr>
        <w:t>The address is sent from microprocessor to memory.</w:t>
      </w:r>
    </w:p>
    <w:p>
      <w:pPr>
        <w:pStyle w:val="ListParagraph"/>
        <w:numPr>
          <w:ilvl w:val="0"/>
          <w:numId w:val="10"/>
        </w:numPr>
        <w:rPr>
          <w:rFonts w:ascii="Times New Roman" w:hAnsi="Times New Roman" w:cs="Times New Roman"/>
          <w:sz w:val="24"/>
          <w:szCs w:val="24"/>
          <w:lang w:val="en-US"/>
        </w:rPr>
      </w:pPr>
      <w:r>
        <w:rPr>
          <w:rFonts w:cs="Times New Roman" w:ascii="Times New Roman" w:hAnsi="Times New Roman"/>
          <w:b/>
          <w:sz w:val="24"/>
          <w:szCs w:val="24"/>
        </w:rPr>
        <w:t>A8 – A15</w:t>
      </w:r>
      <w:r>
        <w:rPr>
          <w:rFonts w:cs="Times New Roman" w:ascii="Times New Roman" w:hAnsi="Times New Roman"/>
          <w:sz w:val="24"/>
          <w:szCs w:val="24"/>
        </w:rPr>
        <w:t>. It carries themost significant 8-bit of memory I/O address.</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rPr>
          <w:rFonts w:ascii="Times New Roman" w:hAnsi="Times New Roman" w:cs="Times New Roman"/>
          <w:b/>
          <w:b/>
          <w:bCs/>
          <w:sz w:val="24"/>
          <w:szCs w:val="24"/>
          <w:u w:val="single"/>
        </w:rPr>
      </w:pPr>
      <w:r>
        <w:rPr>
          <w:rFonts w:cs="Times New Roman" w:ascii="Times New Roman" w:hAnsi="Times New Roman"/>
          <w:b/>
          <w:bCs/>
          <w:sz w:val="24"/>
          <w:szCs w:val="24"/>
          <w:u w:val="single"/>
        </w:rPr>
        <w:t>2.Data Bus</w:t>
      </w:r>
    </w:p>
    <w:p>
      <w:pPr>
        <w:pStyle w:val="ListParagrap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ListParagraph"/>
        <w:numPr>
          <w:ilvl w:val="0"/>
          <w:numId w:val="11"/>
        </w:numPr>
        <w:rPr>
          <w:rFonts w:ascii="Times New Roman" w:hAnsi="Times New Roman" w:cs="Times New Roman"/>
          <w:sz w:val="24"/>
          <w:szCs w:val="24"/>
          <w:lang w:val="en-US"/>
        </w:rPr>
      </w:pPr>
      <w:r>
        <w:rPr>
          <w:rFonts w:cs="Times New Roman" w:ascii="Times New Roman" w:hAnsi="Times New Roman"/>
          <w:sz w:val="24"/>
          <w:szCs w:val="24"/>
        </w:rPr>
        <w:t xml:space="preserve">Data bus is of 8 Bit. </w:t>
      </w:r>
    </w:p>
    <w:p>
      <w:pPr>
        <w:pStyle w:val="ListParagraph"/>
        <w:numPr>
          <w:ilvl w:val="0"/>
          <w:numId w:val="11"/>
        </w:numPr>
        <w:rPr>
          <w:rFonts w:ascii="Times New Roman" w:hAnsi="Times New Roman" w:cs="Times New Roman"/>
          <w:sz w:val="24"/>
          <w:szCs w:val="24"/>
          <w:lang w:val="en-US"/>
        </w:rPr>
      </w:pPr>
      <w:r>
        <w:rPr>
          <w:rFonts w:cs="Times New Roman" w:ascii="Times New Roman" w:hAnsi="Times New Roman"/>
          <w:sz w:val="24"/>
          <w:szCs w:val="24"/>
        </w:rPr>
        <w:t xml:space="preserve"> </w:t>
      </w:r>
      <w:r>
        <w:rPr>
          <w:rFonts w:cs="Times New Roman" w:ascii="Times New Roman" w:hAnsi="Times New Roman"/>
          <w:sz w:val="24"/>
          <w:szCs w:val="24"/>
        </w:rPr>
        <w:t xml:space="preserve">It is used to transfer  data between microprocessor and memory. </w:t>
      </w:r>
    </w:p>
    <w:p>
      <w:pPr>
        <w:pStyle w:val="ListParagraph"/>
        <w:numPr>
          <w:ilvl w:val="0"/>
          <w:numId w:val="11"/>
        </w:numPr>
        <w:rPr>
          <w:rFonts w:ascii="Times New Roman" w:hAnsi="Times New Roman" w:cs="Times New Roman"/>
          <w:sz w:val="24"/>
          <w:szCs w:val="24"/>
          <w:lang w:val="en-US"/>
        </w:rPr>
      </w:pPr>
      <w:r>
        <w:rPr>
          <w:rFonts w:cs="Times New Roman" w:ascii="Times New Roman" w:hAnsi="Times New Roman"/>
          <w:b/>
          <w:sz w:val="24"/>
          <w:szCs w:val="24"/>
        </w:rPr>
        <w:t>AD0 – AD7</w:t>
      </w:r>
      <w:r>
        <w:rPr>
          <w:rFonts w:cs="Times New Roman" w:ascii="Times New Roman" w:hAnsi="Times New Roman"/>
          <w:sz w:val="24"/>
          <w:szCs w:val="24"/>
        </w:rPr>
        <w:t>. It carries the  least significant 8-bit address and data bus.</w:t>
      </w:r>
    </w:p>
    <w:p>
      <w:pPr>
        <w:pStyle w:val="Normal"/>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rPr>
          <w:rFonts w:ascii="Times New Roman" w:hAnsi="Times New Roman" w:cs="Times New Roman"/>
          <w:b/>
          <w:b/>
          <w:bCs/>
          <w:sz w:val="24"/>
          <w:szCs w:val="24"/>
          <w:u w:val="single"/>
        </w:rPr>
      </w:pPr>
      <w:r>
        <w:rPr>
          <w:rFonts w:cs="Times New Roman" w:ascii="Times New Roman" w:hAnsi="Times New Roman"/>
          <w:b/>
          <w:bCs/>
          <w:sz w:val="24"/>
          <w:szCs w:val="24"/>
          <w:u w:val="single"/>
        </w:rPr>
        <w:t>3.Control Signals</w:t>
      </w:r>
    </w:p>
    <w:p>
      <w:pPr>
        <w:pStyle w:val="ListParagraph"/>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ListParagraph"/>
        <w:numPr>
          <w:ilvl w:val="0"/>
          <w:numId w:val="12"/>
        </w:numPr>
        <w:rPr>
          <w:rFonts w:ascii="Times New Roman" w:hAnsi="Times New Roman" w:cs="Times New Roman"/>
          <w:bCs/>
          <w:sz w:val="24"/>
          <w:szCs w:val="24"/>
        </w:rPr>
      </w:pPr>
      <w:r>
        <w:rPr>
          <w:rFonts w:cs="Times New Roman" w:ascii="Times New Roman" w:hAnsi="Times New Roman"/>
          <w:b/>
          <w:bCs/>
          <w:sz w:val="24"/>
          <w:szCs w:val="24"/>
        </w:rPr>
        <w:t>ALE(Address Latch Enable)</w:t>
      </w:r>
      <w:r>
        <w:rPr>
          <w:rFonts w:cs="Times New Roman" w:ascii="Times New Roman" w:hAnsi="Times New Roman"/>
          <w:bCs/>
          <w:sz w:val="24"/>
          <w:szCs w:val="24"/>
        </w:rPr>
        <w:t xml:space="preserve"> –Microprocessor is handling information and data. ALE selects the address or data to be transfer. If this pin is high, the bits on AD</w:t>
      </w:r>
      <w:r>
        <w:rPr>
          <w:rFonts w:cs="Times New Roman" w:ascii="Times New Roman" w:hAnsi="Times New Roman"/>
          <w:bCs/>
          <w:sz w:val="24"/>
          <w:szCs w:val="24"/>
          <w:vertAlign w:val="subscript"/>
        </w:rPr>
        <w:t>7</w:t>
      </w:r>
      <w:r>
        <w:rPr>
          <w:rFonts w:cs="Times New Roman" w:ascii="Times New Roman" w:hAnsi="Times New Roman"/>
          <w:bCs/>
          <w:sz w:val="24"/>
          <w:szCs w:val="24"/>
        </w:rPr>
        <w:t>-AD</w:t>
      </w:r>
      <w:r>
        <w:rPr>
          <w:rFonts w:cs="Times New Roman" w:ascii="Times New Roman" w:hAnsi="Times New Roman"/>
          <w:bCs/>
          <w:sz w:val="24"/>
          <w:szCs w:val="24"/>
          <w:vertAlign w:val="subscript"/>
        </w:rPr>
        <w:t>0</w:t>
      </w:r>
      <w:r>
        <w:rPr>
          <w:rFonts w:cs="Times New Roman" w:ascii="Times New Roman" w:hAnsi="Times New Roman"/>
          <w:bCs/>
          <w:sz w:val="24"/>
          <w:szCs w:val="24"/>
        </w:rPr>
        <w:t xml:space="preserve"> are address bus. If this pin is low, the bits on AD</w:t>
      </w:r>
      <w:r>
        <w:rPr>
          <w:rFonts w:cs="Times New Roman" w:ascii="Times New Roman" w:hAnsi="Times New Roman"/>
          <w:bCs/>
          <w:sz w:val="24"/>
          <w:szCs w:val="24"/>
          <w:vertAlign w:val="subscript"/>
        </w:rPr>
        <w:t>7</w:t>
      </w:r>
      <w:r>
        <w:rPr>
          <w:rFonts w:cs="Times New Roman" w:ascii="Times New Roman" w:hAnsi="Times New Roman"/>
          <w:bCs/>
          <w:sz w:val="24"/>
          <w:szCs w:val="24"/>
        </w:rPr>
        <w:t>- AD</w:t>
      </w:r>
      <w:r>
        <w:rPr>
          <w:rFonts w:cs="Times New Roman" w:ascii="Times New Roman" w:hAnsi="Times New Roman"/>
          <w:bCs/>
          <w:sz w:val="24"/>
          <w:szCs w:val="24"/>
          <w:vertAlign w:val="subscript"/>
        </w:rPr>
        <w:t>0</w:t>
      </w:r>
      <w:r>
        <w:rPr>
          <w:rFonts w:cs="Times New Roman" w:ascii="Times New Roman" w:hAnsi="Times New Roman"/>
          <w:bCs/>
          <w:sz w:val="24"/>
          <w:szCs w:val="24"/>
        </w:rPr>
        <w:t xml:space="preserve"> are data bits</w:t>
      </w:r>
    </w:p>
    <w:p>
      <w:pPr>
        <w:pStyle w:val="ListParagraph"/>
        <w:numPr>
          <w:ilvl w:val="0"/>
          <w:numId w:val="12"/>
        </w:numPr>
        <w:rPr>
          <w:rFonts w:ascii="Times New Roman" w:hAnsi="Times New Roman" w:cs="Times New Roman"/>
          <w:sz w:val="24"/>
          <w:szCs w:val="24"/>
          <w:lang w:val="en-US"/>
        </w:rPr>
      </w:pPr>
      <w:r>
        <w:rPr>
          <w:rFonts w:cs="Times New Roman" w:ascii="Times New Roman" w:hAnsi="Times New Roman"/>
          <w:b/>
          <w:sz w:val="24"/>
          <w:szCs w:val="24"/>
        </w:rPr>
        <w:t>RD(READ)</w:t>
      </w:r>
      <w:r>
        <w:rPr>
          <w:rFonts w:cs="Times New Roman" w:ascii="Times New Roman" w:hAnsi="Times New Roman"/>
          <w:sz w:val="24"/>
          <w:szCs w:val="24"/>
        </w:rPr>
        <w:t xml:space="preserve">:When microprocessor reads data or codes from a memory location or an input device , it is called READ operation.RD is a sig.nal sent by the microprocessor to the memory /input device to control READ operation. Low signal in this pin shows the read operation either from I/O devices or from the memory unit. This signal indicates that the selected IO or memory device is to be read and is ready for accepting data available on the data bus. </w:t>
      </w:r>
    </w:p>
    <w:p>
      <w:pPr>
        <w:pStyle w:val="ListParagraph"/>
        <w:numPr>
          <w:ilvl w:val="0"/>
          <w:numId w:val="12"/>
        </w:numPr>
        <w:rPr>
          <w:rFonts w:ascii="Times New Roman" w:hAnsi="Times New Roman" w:cs="Times New Roman"/>
          <w:sz w:val="24"/>
          <w:szCs w:val="24"/>
          <w:lang w:val="en-US"/>
        </w:rPr>
      </w:pPr>
      <w:r>
        <w:rPr>
          <w:rFonts w:cs="Times New Roman" w:ascii="Times New Roman" w:hAnsi="Times New Roman"/>
          <w:b/>
          <w:sz w:val="24"/>
          <w:szCs w:val="24"/>
        </w:rPr>
        <w:t>WR(WRITE)</w:t>
      </w:r>
      <w:r>
        <w:rPr>
          <w:rFonts w:cs="Times New Roman" w:ascii="Times New Roman" w:hAnsi="Times New Roman"/>
          <w:sz w:val="24"/>
          <w:szCs w:val="24"/>
        </w:rPr>
        <w:t>: When microprocessor sends data to a memory location or an output device ,it is called WRITE operation. WR is a signal sent by the microprocessor to the memory /output device to control WRITE operation. Low signal in this pin represents the write operation at the memory or I/O devices. This signal indicates that the data on the data bus is to be written into a selected memory or IO location.</w:t>
      </w:r>
    </w:p>
    <w:p>
      <w:pPr>
        <w:pStyle w:val="Normal"/>
        <w:ind w:left="360" w:hanging="0"/>
        <w:rPr>
          <w:rFonts w:ascii="Times New Roman" w:hAnsi="Times New Roman" w:cs="Times New Roman"/>
          <w:b/>
          <w:b/>
          <w:bCs/>
          <w:sz w:val="24"/>
          <w:szCs w:val="24"/>
          <w:u w:val="single"/>
        </w:rPr>
      </w:pPr>
      <w:r>
        <w:rPr>
          <w:rFonts w:cs="Times New Roman" w:ascii="Times New Roman" w:hAnsi="Times New Roman"/>
          <w:b/>
          <w:bCs/>
          <w:sz w:val="24"/>
          <w:szCs w:val="24"/>
          <w:u w:val="single"/>
        </w:rPr>
        <w:t>4./Status Signal</w:t>
      </w:r>
    </w:p>
    <w:p>
      <w:pPr>
        <w:pStyle w:val="ListParagraph"/>
        <w:numPr>
          <w:ilvl w:val="0"/>
          <w:numId w:val="13"/>
        </w:numPr>
        <w:rPr>
          <w:rFonts w:ascii="Times New Roman" w:hAnsi="Times New Roman" w:cs="Times New Roman"/>
          <w:sz w:val="24"/>
          <w:szCs w:val="24"/>
        </w:rPr>
      </w:pPr>
      <w:r>
        <w:rPr>
          <w:rFonts w:cs="Times New Roman" w:ascii="Times New Roman" w:hAnsi="Times New Roman"/>
          <w:b/>
          <w:sz w:val="24"/>
          <w:szCs w:val="24"/>
        </w:rPr>
        <w:t>IO/M</w:t>
      </w:r>
      <w:r>
        <w:rPr>
          <w:rFonts w:cs="Times New Roman" w:ascii="Times New Roman" w:hAnsi="Times New Roman"/>
          <w:sz w:val="24"/>
          <w:szCs w:val="24"/>
        </w:rPr>
        <w:t xml:space="preserve">:This signal is used to differentiate between IO and Memory operations, i.e. when it is high indicates IO operation and when it is low then it indicates memory operation. </w:t>
      </w:r>
    </w:p>
    <w:p>
      <w:pPr>
        <w:pStyle w:val="ListParagraph"/>
        <w:numPr>
          <w:ilvl w:val="0"/>
          <w:numId w:val="13"/>
        </w:numPr>
        <w:rPr>
          <w:rFonts w:ascii="Times New Roman" w:hAnsi="Times New Roman" w:cs="Times New Roman"/>
          <w:sz w:val="24"/>
          <w:szCs w:val="24"/>
        </w:rPr>
      </w:pPr>
      <w:r>
        <w:rPr>
          <w:rFonts w:cs="Times New Roman" w:ascii="Times New Roman" w:hAnsi="Times New Roman"/>
          <w:b/>
          <w:sz w:val="24"/>
          <w:szCs w:val="24"/>
        </w:rPr>
        <w:t xml:space="preserve">S0 &amp;S1 </w:t>
      </w:r>
      <w:r>
        <w:rPr>
          <w:rFonts w:cs="Times New Roman" w:ascii="Times New Roman" w:hAnsi="Times New Roman"/>
          <w:sz w:val="24"/>
          <w:szCs w:val="24"/>
        </w:rPr>
        <w:t>:These signals are used to identify the type of current operation. It indicate the type of machine cycle in progress.</w:t>
      </w:r>
    </w:p>
    <w:tbl>
      <w:tblPr>
        <w:tblStyle w:val="LightList-Accent1"/>
        <w:tblW w:w="4825" w:type="dxa"/>
        <w:jc w:val="left"/>
        <w:tblInd w:w="2113" w:type="dxa"/>
        <w:tblLayout w:type="fixed"/>
        <w:tblCellMar>
          <w:top w:w="0" w:type="dxa"/>
          <w:left w:w="108" w:type="dxa"/>
          <w:bottom w:w="0" w:type="dxa"/>
          <w:right w:w="108" w:type="dxa"/>
        </w:tblCellMar>
        <w:tblLook w:val="04a0" w:noHBand="0" w:noVBand="1" w:firstColumn="1" w:lastRow="0" w:lastColumn="0" w:firstRow="1"/>
      </w:tblPr>
      <w:tblGrid>
        <w:gridCol w:w="666"/>
        <w:gridCol w:w="706"/>
        <w:gridCol w:w="3453"/>
      </w:tblGrid>
      <w:tr>
        <w:trPr>
          <w:trHeight w:val="406" w:hRule="atLeast"/>
          <w:cnfStyle w:val="100000000000" w:firstRow="1" w:lastRow="0" w:firstColumn="0" w:lastColumn="0" w:oddVBand="0" w:evenVBand="0" w:oddHBand="0" w:evenHBand="0" w:firstRowFirstColumn="0" w:firstRowLastColumn="0" w:lastRowFirstColumn="0" w:lastRowLastColumn="0"/>
        </w:trPr>
        <w:tc>
          <w:tcPr>
            <w:tcW w:w="666"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4F81BD" w:themeFill="accent1" w:val="clear"/>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b/>
                <w:bCs/>
                <w:color w:val="FFFFFF"/>
                <w:kern w:val="0"/>
                <w:sz w:val="24"/>
                <w:szCs w:val="24"/>
                <w:lang w:val="en-IN" w:eastAsia="en-US" w:bidi="gu-IN"/>
              </w:rPr>
              <w:t>S0</w:t>
            </w:r>
          </w:p>
        </w:tc>
        <w:tc>
          <w:tcPr>
            <w:tcW w:w="706" w:type="dxa"/>
            <w:tcBorders>
              <w:left w:val="nil"/>
              <w:bottom w:val="nil"/>
              <w:right w:val="nil"/>
            </w:tcBorders>
            <w:shd w:color="auto" w:fill="4F81BD" w:themeFill="accent1" w:val="clear"/>
          </w:tcPr>
          <w:p>
            <w:pPr>
              <w:pStyle w:val="ListParagraph"/>
              <w:widowControl/>
              <w:spacing w:lineRule="auto" w:line="240" w:before="0" w:after="0"/>
              <w:ind w:left="0" w:hanging="0"/>
              <w:contextualSpacing/>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b/>
                <w:bCs/>
                <w:color w:val="FFFFFF"/>
                <w:kern w:val="0"/>
                <w:sz w:val="24"/>
                <w:szCs w:val="24"/>
                <w:lang w:val="en-IN" w:eastAsia="en-US" w:bidi="gu-IN"/>
              </w:rPr>
              <w:t>S1</w:t>
            </w:r>
          </w:p>
        </w:tc>
        <w:tc>
          <w:tcPr>
            <w:tcW w:w="3453" w:type="dxa"/>
            <w:tcBorders>
              <w:left w:val="nil"/>
              <w:bottom w:val="nil"/>
            </w:tcBorders>
            <w:shd w:color="auto" w:fill="4F81BD" w:themeFill="accent1" w:val="clear"/>
          </w:tcPr>
          <w:p>
            <w:pPr>
              <w:pStyle w:val="ListParagraph"/>
              <w:widowControl/>
              <w:spacing w:lineRule="auto" w:line="240" w:before="0" w:after="0"/>
              <w:ind w:left="0" w:hanging="0"/>
              <w:contextualSpacing/>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b/>
                <w:bCs/>
                <w:color w:val="FFFFFF"/>
                <w:kern w:val="0"/>
                <w:sz w:val="24"/>
                <w:szCs w:val="24"/>
                <w:lang w:val="en-IN" w:eastAsia="en-US" w:bidi="gu-IN"/>
              </w:rPr>
              <w:t>Operations</w:t>
            </w:r>
          </w:p>
        </w:tc>
      </w:tr>
      <w:tr>
        <w:trPr>
          <w:trHeight w:val="406" w:hRule="atLeast"/>
          <w:cnfStyle w:val="000000100000" w:firstRow="0" w:lastRow="0" w:firstColumn="0" w:lastColumn="0" w:oddVBand="0" w:evenVBand="0" w:oddHBand="1" w:evenHBand="0" w:firstRowFirstColumn="0" w:firstRowLastColumn="0" w:lastRowFirstColumn="0" w:lastRowLastColumn="0"/>
        </w:trPr>
        <w:tc>
          <w:tcPr>
            <w:tcW w:w="666"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b/>
                <w:bCs/>
                <w:kern w:val="0"/>
                <w:sz w:val="24"/>
                <w:szCs w:val="24"/>
                <w:lang w:val="en-IN" w:eastAsia="en-US" w:bidi="gu-IN"/>
              </w:rPr>
              <w:t>0</w:t>
            </w:r>
          </w:p>
        </w:tc>
        <w:tc>
          <w:tcPr>
            <w:tcW w:w="706"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IN" w:eastAsia="en-US" w:bidi="gu-IN"/>
              </w:rPr>
              <w:t>0</w:t>
            </w:r>
          </w:p>
        </w:tc>
        <w:tc>
          <w:tcPr>
            <w:tcW w:w="3453"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IN" w:eastAsia="en-US" w:bidi="gu-IN"/>
              </w:rPr>
              <w:t>HALT</w:t>
            </w:r>
          </w:p>
        </w:tc>
      </w:tr>
      <w:tr>
        <w:trPr>
          <w:trHeight w:val="406" w:hRule="atLeast"/>
        </w:trPr>
        <w:tc>
          <w:tcPr>
            <w:tcW w:w="6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b/>
                <w:bCs/>
                <w:kern w:val="0"/>
                <w:sz w:val="24"/>
                <w:szCs w:val="24"/>
                <w:lang w:val="en-IN" w:eastAsia="en-US" w:bidi="gu-IN"/>
              </w:rPr>
              <w:t>0</w:t>
            </w:r>
          </w:p>
        </w:tc>
        <w:tc>
          <w:tcPr>
            <w:tcW w:w="706" w:type="dxa"/>
            <w:tcBorders>
              <w:top w:val="nil"/>
              <w:left w:val="nil"/>
              <w:bottom w:val="nil"/>
              <w:right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IN" w:eastAsia="en-US" w:bidi="gu-IN"/>
              </w:rPr>
              <w:t>1</w:t>
            </w:r>
          </w:p>
        </w:tc>
        <w:tc>
          <w:tcPr>
            <w:tcW w:w="3453" w:type="dxa"/>
            <w:tcBorders>
              <w:top w:val="nil"/>
              <w:left w:val="nil"/>
              <w:bottom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IN" w:eastAsia="en-US" w:bidi="gu-IN"/>
              </w:rPr>
              <w:t>WRITE</w:t>
            </w:r>
          </w:p>
        </w:tc>
      </w:tr>
      <w:tr>
        <w:trPr>
          <w:trHeight w:val="384" w:hRule="atLeast"/>
          <w:cnfStyle w:val="000000100000" w:firstRow="0" w:lastRow="0" w:firstColumn="0" w:lastColumn="0" w:oddVBand="0" w:evenVBand="0" w:oddHBand="1" w:evenHBand="0" w:firstRowFirstColumn="0" w:firstRowLastColumn="0" w:lastRowFirstColumn="0" w:lastRowLastColumn="0"/>
        </w:trPr>
        <w:tc>
          <w:tcPr>
            <w:tcW w:w="666"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b/>
                <w:bCs/>
                <w:kern w:val="0"/>
                <w:sz w:val="24"/>
                <w:szCs w:val="24"/>
                <w:lang w:val="en-IN" w:eastAsia="en-US" w:bidi="gu-IN"/>
              </w:rPr>
              <w:t>1</w:t>
            </w:r>
          </w:p>
        </w:tc>
        <w:tc>
          <w:tcPr>
            <w:tcW w:w="706"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IN" w:eastAsia="en-US" w:bidi="gu-IN"/>
              </w:rPr>
              <w:t>0</w:t>
            </w:r>
          </w:p>
        </w:tc>
        <w:tc>
          <w:tcPr>
            <w:tcW w:w="3453" w:type="dxa"/>
            <w:tcBorders/>
          </w:tcPr>
          <w:p>
            <w:pPr>
              <w:pStyle w:val="ListParagraph"/>
              <w:widowControl/>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IN" w:eastAsia="en-US" w:bidi="gu-IN"/>
              </w:rPr>
              <w:t>READ</w:t>
            </w:r>
          </w:p>
        </w:tc>
      </w:tr>
      <w:tr>
        <w:trPr>
          <w:trHeight w:val="406" w:hRule="atLeast"/>
        </w:trPr>
        <w:tc>
          <w:tcPr>
            <w:tcW w:w="6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b/>
                <w:bCs/>
                <w:kern w:val="0"/>
                <w:sz w:val="24"/>
                <w:szCs w:val="24"/>
                <w:lang w:val="en-IN" w:eastAsia="en-US" w:bidi="gu-IN"/>
              </w:rPr>
              <w:t>1</w:t>
            </w:r>
          </w:p>
        </w:tc>
        <w:tc>
          <w:tcPr>
            <w:tcW w:w="706" w:type="dxa"/>
            <w:tcBorders>
              <w:top w:val="nil"/>
              <w:left w:val="nil"/>
              <w:right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IN" w:eastAsia="en-US" w:bidi="gu-IN"/>
              </w:rPr>
              <w:t>1</w:t>
            </w:r>
          </w:p>
        </w:tc>
        <w:tc>
          <w:tcPr>
            <w:tcW w:w="3453" w:type="dxa"/>
            <w:tcBorders>
              <w:top w:val="nil"/>
              <w:left w:val="nil"/>
            </w:tcBorders>
          </w:tcPr>
          <w:p>
            <w:pPr>
              <w:pStyle w:val="ListParagraph"/>
              <w:widowControl/>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IN" w:eastAsia="en-US" w:bidi="gu-IN"/>
              </w:rPr>
              <w:t>FETCH</w:t>
            </w:r>
          </w:p>
        </w:tc>
      </w:tr>
    </w:tbl>
    <w:p>
      <w:pPr>
        <w:pStyle w:val="ListParagraph"/>
        <w:numPr>
          <w:ilvl w:val="0"/>
          <w:numId w:val="16"/>
        </w:numPr>
        <w:rPr>
          <w:rFonts w:ascii="Times New Roman" w:hAnsi="Times New Roman" w:cs="Times New Roman"/>
          <w:sz w:val="24"/>
          <w:szCs w:val="24"/>
        </w:rPr>
      </w:pPr>
      <w:r>
        <w:rPr>
          <w:rFonts w:cs="Times New Roman" w:ascii="Times New Roman" w:hAnsi="Times New Roman"/>
          <w:b/>
          <w:sz w:val="24"/>
          <w:szCs w:val="24"/>
        </w:rPr>
        <w:t>Ready</w:t>
      </w:r>
      <w:r>
        <w:rPr>
          <w:rFonts w:cs="Times New Roman" w:ascii="Times New Roman" w:hAnsi="Times New Roman"/>
          <w:sz w:val="24"/>
          <w:szCs w:val="24"/>
        </w:rPr>
        <w:t xml:space="preserve">:This signal indicates that the device is ready to send or receive data. If READY is low, then the CPU has to wait for READY to go high. </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rPr>
          <w:rFonts w:ascii="Times New Roman" w:hAnsi="Times New Roman" w:cs="Times New Roman"/>
          <w:b/>
          <w:b/>
          <w:bCs/>
          <w:sz w:val="24"/>
          <w:szCs w:val="24"/>
          <w:u w:val="single"/>
        </w:rPr>
      </w:pPr>
      <w:r>
        <w:rPr>
          <w:rFonts w:cs="Times New Roman" w:ascii="Times New Roman" w:hAnsi="Times New Roman"/>
          <w:b/>
          <w:bCs/>
          <w:sz w:val="24"/>
          <w:szCs w:val="24"/>
          <w:u w:val="single"/>
        </w:rPr>
        <w:t>Power Supply</w:t>
      </w:r>
    </w:p>
    <w:p>
      <w:pPr>
        <w:pStyle w:val="ListParagraph"/>
        <w:numPr>
          <w:ilvl w:val="0"/>
          <w:numId w:val="14"/>
        </w:numPr>
        <w:rPr>
          <w:rFonts w:ascii="Times New Roman" w:hAnsi="Times New Roman" w:cs="Times New Roman"/>
          <w:sz w:val="24"/>
          <w:szCs w:val="24"/>
        </w:rPr>
      </w:pPr>
      <w:r>
        <w:rPr>
          <w:rFonts w:cs="Times New Roman" w:ascii="Times New Roman" w:hAnsi="Times New Roman"/>
          <w:sz w:val="24"/>
          <w:szCs w:val="24"/>
        </w:rPr>
        <w:t xml:space="preserve">There are 2 power Supply signals: </w:t>
      </w:r>
    </w:p>
    <w:p>
      <w:pPr>
        <w:pStyle w:val="ListParagraph"/>
        <w:numPr>
          <w:ilvl w:val="0"/>
          <w:numId w:val="14"/>
        </w:numPr>
        <w:rPr>
          <w:rFonts w:ascii="Times New Roman" w:hAnsi="Times New Roman" w:cs="Times New Roman"/>
          <w:sz w:val="24"/>
          <w:szCs w:val="24"/>
        </w:rPr>
      </w:pPr>
      <w:r>
        <w:rPr>
          <w:rFonts w:cs="Times New Roman" w:ascii="Times New Roman" w:hAnsi="Times New Roman"/>
          <w:b/>
          <w:bCs/>
          <w:sz w:val="24"/>
          <w:szCs w:val="24"/>
        </w:rPr>
        <w:t>VCC :</w:t>
      </w:r>
      <w:r>
        <w:rPr>
          <w:rFonts w:cs="Times New Roman" w:ascii="Times New Roman" w:hAnsi="Times New Roman"/>
          <w:sz w:val="24"/>
          <w:szCs w:val="24"/>
        </w:rPr>
        <w:t>VCC indicates +5v power supply.</w:t>
      </w:r>
    </w:p>
    <w:p>
      <w:pPr>
        <w:pStyle w:val="ListParagraph"/>
        <w:numPr>
          <w:ilvl w:val="0"/>
          <w:numId w:val="14"/>
        </w:numPr>
        <w:rPr>
          <w:rFonts w:ascii="Times New Roman" w:hAnsi="Times New Roman" w:cs="Times New Roman"/>
          <w:sz w:val="24"/>
          <w:szCs w:val="24"/>
        </w:rPr>
      </w:pPr>
      <w:r>
        <w:rPr>
          <w:rFonts w:cs="Times New Roman" w:ascii="Times New Roman" w:hAnsi="Times New Roman"/>
          <w:b/>
          <w:bCs/>
          <w:sz w:val="24"/>
          <w:szCs w:val="24"/>
        </w:rPr>
        <w:t>VSS :</w:t>
      </w:r>
      <w:r>
        <w:rPr>
          <w:rFonts w:cs="Times New Roman" w:ascii="Times New Roman" w:hAnsi="Times New Roman"/>
          <w:sz w:val="24"/>
          <w:szCs w:val="24"/>
        </w:rPr>
        <w:t>VSS indicates ground signal.</w:t>
      </w:r>
    </w:p>
    <w:p>
      <w:pPr>
        <w:pStyle w:val="ListParagraph"/>
        <w:numPr>
          <w:ilvl w:val="0"/>
          <w:numId w:val="5"/>
        </w:numPr>
        <w:rPr>
          <w:rFonts w:ascii="Times New Roman" w:hAnsi="Times New Roman" w:cs="Times New Roman"/>
          <w:b/>
          <w:b/>
          <w:bCs/>
          <w:sz w:val="24"/>
          <w:szCs w:val="24"/>
          <w:u w:val="single"/>
        </w:rPr>
      </w:pPr>
      <w:r>
        <w:rPr>
          <w:rFonts w:cs="Times New Roman" w:ascii="Times New Roman" w:hAnsi="Times New Roman"/>
          <w:b/>
          <w:bCs/>
          <w:sz w:val="24"/>
          <w:szCs w:val="24"/>
          <w:u w:val="single"/>
        </w:rPr>
        <w:t>Interrupt Signals</w:t>
      </w:r>
    </w:p>
    <w:p>
      <w:pPr>
        <w:pStyle w:val="ListParagraph"/>
        <w:numPr>
          <w:ilvl w:val="0"/>
          <w:numId w:val="15"/>
        </w:numPr>
        <w:rPr>
          <w:rFonts w:ascii="Times New Roman" w:hAnsi="Times New Roman" w:cs="Times New Roman"/>
          <w:b/>
          <w:b/>
          <w:bCs/>
          <w:sz w:val="24"/>
          <w:szCs w:val="24"/>
          <w:u w:val="single"/>
        </w:rPr>
      </w:pPr>
      <w:r>
        <w:rPr>
          <w:rFonts w:cs="Times New Roman" w:ascii="Times New Roman" w:hAnsi="Times New Roman"/>
          <w:b/>
          <w:bCs/>
          <w:sz w:val="24"/>
          <w:szCs w:val="24"/>
        </w:rPr>
        <w:t>TRAP</w:t>
      </w:r>
      <w:r>
        <w:rPr>
          <w:rFonts w:cs="Times New Roman" w:ascii="Times New Roman" w:hAnsi="Times New Roman"/>
          <w:sz w:val="24"/>
          <w:szCs w:val="24"/>
        </w:rPr>
        <w:t xml:space="preserve">:TRAP is usually used for power failure and emergency shutoff. </w:t>
      </w:r>
    </w:p>
    <w:p>
      <w:pPr>
        <w:pStyle w:val="ListParagraph"/>
        <w:numPr>
          <w:ilvl w:val="0"/>
          <w:numId w:val="15"/>
        </w:numPr>
        <w:rPr>
          <w:rFonts w:ascii="Times New Roman" w:hAnsi="Times New Roman" w:cs="Times New Roman"/>
          <w:b/>
          <w:b/>
          <w:bCs/>
          <w:sz w:val="24"/>
          <w:szCs w:val="24"/>
          <w:u w:val="single"/>
        </w:rPr>
      </w:pPr>
      <w:r>
        <w:rPr>
          <w:rFonts w:cs="Times New Roman" w:ascii="Times New Roman" w:hAnsi="Times New Roman"/>
          <w:b/>
          <w:bCs/>
          <w:sz w:val="24"/>
          <w:szCs w:val="24"/>
        </w:rPr>
        <w:t>RST 7.5</w:t>
      </w:r>
      <w:r>
        <w:rPr>
          <w:rFonts w:cs="Times New Roman" w:ascii="Times New Roman" w:hAnsi="Times New Roman"/>
          <w:sz w:val="24"/>
          <w:szCs w:val="24"/>
        </w:rPr>
        <w:t xml:space="preserve"> It is a maskable interrupt.</w:t>
      </w:r>
    </w:p>
    <w:p>
      <w:pPr>
        <w:pStyle w:val="ListParagraph"/>
        <w:ind w:left="1440" w:hanging="0"/>
        <w:rPr>
          <w:rFonts w:ascii="Times New Roman" w:hAnsi="Times New Roman" w:cs="Times New Roman"/>
          <w:b/>
          <w:b/>
          <w:bCs/>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rPr>
        <w:t xml:space="preserve">It has the second highest priority. </w:t>
      </w:r>
    </w:p>
    <w:p>
      <w:pPr>
        <w:pStyle w:val="ListParagraph"/>
        <w:numPr>
          <w:ilvl w:val="0"/>
          <w:numId w:val="15"/>
        </w:numPr>
        <w:rPr>
          <w:rFonts w:ascii="Times New Roman" w:hAnsi="Times New Roman" w:cs="Times New Roman"/>
          <w:b/>
          <w:b/>
          <w:bCs/>
          <w:sz w:val="24"/>
          <w:szCs w:val="24"/>
          <w:u w:val="single"/>
        </w:rPr>
      </w:pPr>
      <w:r>
        <w:rPr>
          <w:rFonts w:cs="Times New Roman" w:ascii="Times New Roman" w:hAnsi="Times New Roman"/>
          <w:b/>
          <w:bCs/>
          <w:sz w:val="24"/>
          <w:szCs w:val="24"/>
        </w:rPr>
        <w:t>RST 6.5</w:t>
      </w:r>
      <w:r>
        <w:rPr>
          <w:rFonts w:cs="Times New Roman" w:ascii="Times New Roman" w:hAnsi="Times New Roman"/>
          <w:sz w:val="24"/>
          <w:szCs w:val="24"/>
        </w:rPr>
        <w:t xml:space="preserve"> It is a maskable interrupt. It has the third highest priority.</w:t>
      </w:r>
    </w:p>
    <w:p>
      <w:pPr>
        <w:pStyle w:val="ListParagraph"/>
        <w:numPr>
          <w:ilvl w:val="0"/>
          <w:numId w:val="15"/>
        </w:numPr>
        <w:rPr>
          <w:rFonts w:ascii="Times New Roman" w:hAnsi="Times New Roman" w:cs="Times New Roman"/>
          <w:b/>
          <w:b/>
          <w:bCs/>
          <w:sz w:val="24"/>
          <w:szCs w:val="24"/>
          <w:u w:val="single"/>
        </w:rPr>
      </w:pPr>
      <w:r>
        <w:rPr>
          <w:rFonts w:cs="Times New Roman" w:ascii="Times New Roman" w:hAnsi="Times New Roman"/>
          <w:b/>
          <w:bCs/>
          <w:sz w:val="24"/>
          <w:szCs w:val="24"/>
        </w:rPr>
        <w:t>RST 5.5</w:t>
      </w:r>
      <w:r>
        <w:rPr>
          <w:rFonts w:cs="Times New Roman" w:ascii="Times New Roman" w:hAnsi="Times New Roman"/>
          <w:sz w:val="24"/>
          <w:szCs w:val="24"/>
        </w:rPr>
        <w:t xml:space="preserve"> It is a maskable interrupt. It has the fourth highest priority.</w:t>
      </w:r>
    </w:p>
    <w:p>
      <w:pPr>
        <w:pStyle w:val="ListParagraph"/>
        <w:numPr>
          <w:ilvl w:val="0"/>
          <w:numId w:val="15"/>
        </w:numPr>
        <w:rPr>
          <w:rFonts w:ascii="Times New Roman" w:hAnsi="Times New Roman" w:cs="Times New Roman"/>
          <w:b/>
          <w:b/>
          <w:bCs/>
          <w:sz w:val="24"/>
          <w:szCs w:val="24"/>
          <w:u w:val="single"/>
        </w:rPr>
      </w:pPr>
      <w:r>
        <w:rPr>
          <w:rFonts w:cs="Times New Roman" w:ascii="Times New Roman" w:hAnsi="Times New Roman"/>
          <w:b/>
          <w:bCs/>
          <w:sz w:val="24"/>
          <w:szCs w:val="24"/>
        </w:rPr>
        <w:t xml:space="preserve"> </w:t>
      </w:r>
      <w:r>
        <w:rPr>
          <w:rFonts w:cs="Times New Roman" w:ascii="Times New Roman" w:hAnsi="Times New Roman"/>
          <w:b/>
          <w:bCs/>
          <w:sz w:val="24"/>
          <w:szCs w:val="24"/>
        </w:rPr>
        <w:t>INTR</w:t>
      </w:r>
      <w:r>
        <w:rPr>
          <w:rFonts w:cs="Times New Roman" w:ascii="Times New Roman" w:hAnsi="Times New Roman"/>
          <w:sz w:val="24"/>
          <w:szCs w:val="24"/>
        </w:rPr>
        <w:t xml:space="preserve"> It is a general purpose interrupt. It is a maskable interrupt. It has the lowest priority</w:t>
      </w:r>
    </w:p>
    <w:p>
      <w:pPr>
        <w:pStyle w:val="ListParagraph"/>
        <w:numPr>
          <w:ilvl w:val="0"/>
          <w:numId w:val="5"/>
        </w:numPr>
        <w:rPr>
          <w:rFonts w:ascii="Times New Roman" w:hAnsi="Times New Roman" w:cs="Times New Roman"/>
          <w:b/>
          <w:b/>
          <w:bCs/>
          <w:sz w:val="24"/>
          <w:szCs w:val="24"/>
          <w:u w:val="single"/>
        </w:rPr>
      </w:pPr>
      <w:r>
        <w:rPr>
          <w:rFonts w:cs="Times New Roman" w:ascii="Times New Roman" w:hAnsi="Times New Roman"/>
          <w:b/>
          <w:bCs/>
          <w:sz w:val="24"/>
          <w:szCs w:val="24"/>
          <w:u w:val="single"/>
        </w:rPr>
        <w:t>Externally Initiated Signals</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INTA It is an interrupt acknowledgment signal.</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RESET IN This signal is used to reset the microprocessor by setting the program counter to zero. </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RESET OUT This signal is used to reset all the connected devices when the microprocessor is reset.</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HOLD This signal indicates that another master is requesting the use of the address and data buses.</w:t>
      </w:r>
    </w:p>
    <w:p>
      <w:pPr>
        <w:pStyle w:val="ListParagraph"/>
        <w:numPr>
          <w:ilvl w:val="0"/>
          <w:numId w:val="16"/>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HLDA It indicates that the CPU has received the HOLD request and it will relinquish the bus in the next clock</w:t>
      </w:r>
    </w:p>
    <w:p>
      <w:pPr>
        <w:pStyle w:val="ListParagraph"/>
        <w:numPr>
          <w:ilvl w:val="0"/>
          <w:numId w:val="5"/>
        </w:numPr>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Serial I/O Signals SOD (Serial Output Data line) </w:t>
      </w:r>
    </w:p>
    <w:p>
      <w:pPr>
        <w:pStyle w:val="ListParagraph"/>
        <w:numPr>
          <w:ilvl w:val="0"/>
          <w:numId w:val="17"/>
        </w:numPr>
        <w:rPr>
          <w:rFonts w:ascii="Times New Roman" w:hAnsi="Times New Roman" w:cs="Times New Roman"/>
          <w:sz w:val="24"/>
          <w:szCs w:val="24"/>
        </w:rPr>
      </w:pPr>
      <w:r>
        <w:rPr>
          <w:rFonts w:cs="Times New Roman" w:ascii="Times New Roman" w:hAnsi="Times New Roman"/>
          <w:b/>
          <w:sz w:val="24"/>
          <w:szCs w:val="24"/>
        </w:rPr>
        <w:t>SID (Serial Input Data line)-</w:t>
      </w:r>
      <w:r>
        <w:rPr>
          <w:rFonts w:cs="Times New Roman" w:ascii="Times New Roman" w:hAnsi="Times New Roman"/>
          <w:sz w:val="24"/>
          <w:szCs w:val="24"/>
        </w:rPr>
        <w:t>with this pin ,data is serially fedto the processor directly through the input devices.</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The data on this line is loaded into accumulator whenever a RIM instruction is executed.</w:t>
      </w:r>
    </w:p>
    <w:p>
      <w:pPr>
        <w:pStyle w:val="ListParagraph"/>
        <w:numPr>
          <w:ilvl w:val="0"/>
          <w:numId w:val="17"/>
        </w:numPr>
        <w:rPr>
          <w:rFonts w:ascii="Times New Roman" w:hAnsi="Times New Roman" w:cs="Times New Roman"/>
          <w:sz w:val="24"/>
          <w:szCs w:val="24"/>
        </w:rPr>
      </w:pPr>
      <w:r>
        <w:rPr>
          <w:rFonts w:cs="Times New Roman" w:ascii="Times New Roman" w:hAnsi="Times New Roman"/>
          <w:b/>
          <w:sz w:val="24"/>
          <w:szCs w:val="24"/>
        </w:rPr>
        <w:t>SOD(Serial Output Data)</w:t>
      </w:r>
      <w:r>
        <w:rPr>
          <w:rFonts w:cs="Times New Roman" w:ascii="Times New Roman" w:hAnsi="Times New Roman"/>
          <w:sz w:val="24"/>
          <w:szCs w:val="24"/>
        </w:rPr>
        <w:t xml:space="preserve"> – Once the data is processed in the microprocessor then this pin represents bit by bit results at the output devices.</w:t>
      </w:r>
    </w:p>
    <w:p>
      <w:pPr>
        <w:pStyle w:val="ListParagraph"/>
        <w:numPr>
          <w:ilvl w:val="0"/>
          <w:numId w:val="17"/>
        </w:numPr>
        <w:rPr>
          <w:rFonts w:ascii="Times New Roman" w:hAnsi="Times New Roman" w:cs="Times New Roman"/>
          <w:sz w:val="24"/>
          <w:szCs w:val="24"/>
        </w:rPr>
      </w:pPr>
      <w:r>
        <w:rPr>
          <w:rFonts w:cs="Times New Roman" w:ascii="Times New Roman" w:hAnsi="Times New Roman"/>
          <w:sz w:val="24"/>
          <w:szCs w:val="24"/>
        </w:rPr>
        <w:t xml:space="preserve">The output SOD is set/reset as specified by the SIM instruction. </w:t>
      </w:r>
    </w:p>
    <w:p>
      <w:pPr>
        <w:pStyle w:val="ListParagraph"/>
        <w:numPr>
          <w:ilvl w:val="0"/>
          <w:numId w:val="5"/>
        </w:numPr>
        <w:rPr>
          <w:rFonts w:ascii="Times New Roman" w:hAnsi="Times New Roman" w:cs="Times New Roman"/>
          <w:sz w:val="24"/>
          <w:szCs w:val="24"/>
        </w:rPr>
      </w:pPr>
      <w:r>
        <w:rPr>
          <w:rFonts w:cs="Times New Roman" w:ascii="Times New Roman" w:hAnsi="Times New Roman"/>
          <w:b/>
          <w:bCs/>
          <w:sz w:val="24"/>
          <w:szCs w:val="24"/>
          <w:u w:val="single"/>
        </w:rPr>
        <w:t>Clock signals</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 xml:space="preserve">X1, X2 A crystal (RC, LC N/W) is connected at these two pins and is used to set frequency of the internal clock generator. </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 xml:space="preserve">This frequency is internally divided by 2. </w:t>
      </w:r>
    </w:p>
    <w:p>
      <w:pPr>
        <w:pStyle w:val="ListParagraph"/>
        <w:numPr>
          <w:ilvl w:val="0"/>
          <w:numId w:val="18"/>
        </w:numPr>
        <w:rPr>
          <w:rFonts w:ascii="Times New Roman" w:hAnsi="Times New Roman" w:cs="Times New Roman"/>
          <w:sz w:val="24"/>
          <w:szCs w:val="24"/>
        </w:rPr>
      </w:pPr>
      <w:r>
        <w:rPr>
          <w:rFonts w:cs="Times New Roman" w:ascii="Times New Roman" w:hAnsi="Times New Roman"/>
          <w:sz w:val="24"/>
          <w:szCs w:val="24"/>
        </w:rPr>
        <w:t>CLK OUT This signal is used as the system clock for external devices connected with the microprocessor.</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INSTRUCTION CYCLE</w:t>
      </w:r>
    </w:p>
    <w:p>
      <w:pPr>
        <w:pStyle w:val="NormalWeb"/>
        <w:spacing w:beforeAutospacing="0" w:before="120" w:afterAutospacing="0" w:after="144"/>
        <w:ind w:left="48" w:right="48" w:hanging="0"/>
        <w:jc w:val="both"/>
        <w:rPr>
          <w:color w:val="000000"/>
        </w:rPr>
      </w:pPr>
      <w:r>
        <w:rPr>
          <w:color w:val="000000"/>
        </w:rPr>
        <w:t>Instruction is  command given to the computer to perform a particular task on given data.</w:t>
      </w:r>
    </w:p>
    <w:p>
      <w:pPr>
        <w:pStyle w:val="NormalWeb"/>
        <w:spacing w:beforeAutospacing="0" w:before="120" w:afterAutospacing="0" w:after="144"/>
        <w:ind w:left="48" w:right="48" w:hanging="0"/>
        <w:jc w:val="both"/>
        <w:rPr>
          <w:color w:val="000000"/>
        </w:rPr>
      </w:pPr>
      <w:r>
        <w:rPr>
          <w:color w:val="000000"/>
        </w:rPr>
        <w:t>Sequence of instructions=program.</w:t>
      </w:r>
    </w:p>
    <w:p>
      <w:pPr>
        <w:pStyle w:val="NormalWeb"/>
        <w:spacing w:beforeAutospacing="0" w:before="120" w:afterAutospacing="0" w:after="144"/>
        <w:ind w:left="48" w:right="48" w:hanging="0"/>
        <w:jc w:val="both"/>
        <w:rPr>
          <w:color w:val="000000"/>
        </w:rPr>
      </w:pPr>
      <w:r>
        <w:rPr>
          <w:color w:val="000000"/>
        </w:rPr>
        <w:t>The CPU fetches one instruction from the memory at a time and execute it.</w:t>
      </w:r>
    </w:p>
    <w:p>
      <w:pPr>
        <w:pStyle w:val="NormalWeb"/>
        <w:spacing w:beforeAutospacing="0" w:before="120" w:afterAutospacing="0" w:after="144"/>
        <w:ind w:left="48" w:right="48" w:hanging="0"/>
        <w:jc w:val="both"/>
        <w:rPr>
          <w:color w:val="000000"/>
        </w:rPr>
      </w:pPr>
      <w:r>
        <w:rPr>
          <w:color w:val="000000"/>
        </w:rPr>
        <w:t>Instruction Cycle: Necessary steps that a CPU carries out to fetch an instruction and necessary data from memory and to execute it constitute an Instruction cycle.</w:t>
      </w:r>
    </w:p>
    <w:p>
      <w:pPr>
        <w:pStyle w:val="NormalWeb"/>
        <w:spacing w:beforeAutospacing="0" w:before="120" w:afterAutospacing="0" w:after="144"/>
        <w:ind w:left="48" w:right="48" w:hanging="0"/>
        <w:jc w:val="both"/>
        <w:rPr>
          <w:color w:val="000000"/>
        </w:rPr>
      </w:pPr>
      <w:r>
        <w:rPr>
          <w:color w:val="000000"/>
        </w:rPr>
        <w:t>The Program and data which are stored in the memory, are used externally to the microprocessor for executing the complete instruction cycle. Thus to execute a complete instruction of the program, the following steps should be performed by the 8085 microprocessor.</w:t>
      </w:r>
    </w:p>
    <w:p>
      <w:pPr>
        <w:pStyle w:val="NormalWeb"/>
        <w:numPr>
          <w:ilvl w:val="0"/>
          <w:numId w:val="22"/>
        </w:numPr>
        <w:spacing w:beforeAutospacing="0" w:before="120" w:afterAutospacing="0" w:after="0"/>
        <w:ind w:left="768" w:right="48" w:hanging="360"/>
        <w:jc w:val="both"/>
        <w:rPr>
          <w:color w:val="000000"/>
        </w:rPr>
      </w:pPr>
      <w:r>
        <w:rPr>
          <w:color w:val="000000"/>
        </w:rPr>
        <w:t>Fetching the opcode from the memory;</w:t>
      </w:r>
    </w:p>
    <w:p>
      <w:pPr>
        <w:pStyle w:val="NormalWeb"/>
        <w:numPr>
          <w:ilvl w:val="0"/>
          <w:numId w:val="22"/>
        </w:numPr>
        <w:spacing w:beforeAutospacing="0" w:before="0" w:afterAutospacing="0" w:after="0"/>
        <w:ind w:left="768" w:right="48" w:hanging="360"/>
        <w:jc w:val="both"/>
        <w:rPr>
          <w:color w:val="000000"/>
        </w:rPr>
      </w:pPr>
      <w:r>
        <w:rPr>
          <w:color w:val="000000"/>
        </w:rPr>
        <w:t>Decoding the opcode to identify the specific set of instructions;</w:t>
      </w:r>
    </w:p>
    <w:p>
      <w:pPr>
        <w:pStyle w:val="NormalWeb"/>
        <w:numPr>
          <w:ilvl w:val="0"/>
          <w:numId w:val="22"/>
        </w:numPr>
        <w:spacing w:beforeAutospacing="0" w:before="0" w:afterAutospacing="0" w:after="0"/>
        <w:ind w:left="768" w:right="48" w:hanging="360"/>
        <w:jc w:val="both"/>
        <w:rPr>
          <w:color w:val="000000"/>
        </w:rPr>
      </w:pPr>
      <w:r>
        <w:rPr>
          <w:color w:val="000000"/>
        </w:rPr>
        <w:t>Fetching the remaining Bytes left for the instruction, if the instruction length is of 2 Bytes or 3 Bytes;</w:t>
      </w:r>
    </w:p>
    <w:p>
      <w:pPr>
        <w:pStyle w:val="NormalWeb"/>
        <w:numPr>
          <w:ilvl w:val="0"/>
          <w:numId w:val="22"/>
        </w:numPr>
        <w:spacing w:beforeAutospacing="0" w:before="0" w:afterAutospacing="0" w:after="144"/>
        <w:ind w:left="768" w:right="48" w:hanging="360"/>
        <w:jc w:val="both"/>
        <w:rPr>
          <w:color w:val="000000"/>
        </w:rPr>
      </w:pPr>
      <w:r>
        <w:rPr>
          <w:color w:val="000000"/>
        </w:rPr>
        <w:t>Executing the complete instruction procedure.</w:t>
      </w:r>
    </w:p>
    <w:p>
      <w:pPr>
        <w:pStyle w:val="NormalWeb"/>
        <w:spacing w:beforeAutospacing="0" w:before="120" w:afterAutospacing="0" w:after="144"/>
        <w:ind w:left="408" w:right="48" w:hanging="0"/>
        <w:jc w:val="both"/>
        <w:rPr>
          <w:color w:val="000000"/>
        </w:rPr>
      </w:pPr>
      <w:r>
        <w:rPr>
          <w:color w:val="000000"/>
        </w:rPr>
      </w:r>
      <w:r>
        <mc:AlternateContent>
          <mc:Choice Requires="wps">
            <w:drawing>
              <wp:anchor behindDoc="0" distT="0" distB="0" distL="114300" distR="114300" simplePos="0" locked="0" layoutInCell="0" allowOverlap="1" relativeHeight="13">
                <wp:simplePos x="0" y="0"/>
                <wp:positionH relativeFrom="column">
                  <wp:posOffset>-371475</wp:posOffset>
                </wp:positionH>
                <wp:positionV relativeFrom="paragraph">
                  <wp:posOffset>131445</wp:posOffset>
                </wp:positionV>
                <wp:extent cx="6553200" cy="2533650"/>
                <wp:effectExtent l="0" t="0" r="0" b="0"/>
                <wp:wrapNone/>
                <wp:docPr id="4" name="Frame1"/>
                <a:graphic xmlns:a="http://schemas.openxmlformats.org/drawingml/2006/main">
                  <a:graphicData uri="http://schemas.microsoft.com/office/word/2010/wordprocessingShape">
                    <wps:wsp>
                      <wps:cNvSpPr txBox="1"/>
                      <wps:spPr>
                        <a:xfrm>
                          <a:off x="0" y="0"/>
                          <a:ext cx="6553200" cy="2533650"/>
                        </a:xfrm>
                        <a:prstGeom prst="rect"/>
                        <a:solidFill>
                          <a:srgbClr val="FFFFFF"/>
                        </a:solidFill>
                        <a:ln w="635">
                          <a:solidFill>
                            <a:srgbClr val="000000"/>
                          </a:solidFill>
                        </a:ln>
                      </wps:spPr>
                      <wps:txbx>
                        <w:txbxContent>
                          <w:p>
                            <w:pPr>
                              <w:pStyle w:val="NormalWeb"/>
                              <w:spacing w:beforeAutospacing="0" w:before="120" w:afterAutospacing="0" w:after="144"/>
                              <w:ind w:left="408" w:right="48" w:hanging="0"/>
                              <w:jc w:val="both"/>
                              <w:rPr>
                                <w:color w:val="202020"/>
                              </w:rPr>
                            </w:pPr>
                            <w:r>
                              <w:rPr>
                                <w:rStyle w:val="Strong"/>
                                <w:color w:val="202020"/>
                              </w:rPr>
                              <w:t>Instruction cycle</w:t>
                            </w:r>
                            <w:r>
                              <w:rPr>
                                <w:color w:val="202020"/>
                              </w:rPr>
                              <w:t> can be defined as the time taken to complete an instruction. We can also say that an </w:t>
                            </w:r>
                            <w:r>
                              <w:rPr>
                                <w:rStyle w:val="Strong"/>
                                <w:color w:val="202020"/>
                              </w:rPr>
                              <w:t>instruction cycle</w:t>
                            </w:r>
                            <w:r>
                              <w:rPr>
                                <w:color w:val="202020"/>
                              </w:rPr>
                              <w:t> is defined as the sequence of operations that are required by the CPU to fetch an instruction and data from the memory and to execute it.</w:t>
                            </w:r>
                          </w:p>
                          <w:p>
                            <w:pPr>
                              <w:pStyle w:val="NormalWeb"/>
                              <w:numPr>
                                <w:ilvl w:val="0"/>
                                <w:numId w:val="23"/>
                              </w:numPr>
                              <w:spacing w:beforeAutospacing="0" w:before="120" w:afterAutospacing="0" w:after="0"/>
                              <w:ind w:left="1185" w:right="48" w:hanging="360"/>
                              <w:jc w:val="both"/>
                              <w:rPr>
                                <w:color w:val="000000"/>
                              </w:rPr>
                            </w:pPr>
                            <w:r>
                              <w:rPr>
                                <w:color w:val="202020"/>
                              </w:rPr>
                              <w:t>The </w:t>
                            </w:r>
                            <w:r>
                              <w:rPr>
                                <w:rStyle w:val="Strong"/>
                                <w:color w:val="202020"/>
                              </w:rPr>
                              <w:t>instruction cycle</w:t>
                            </w:r>
                            <w:r>
                              <w:rPr>
                                <w:color w:val="202020"/>
                              </w:rPr>
                              <w:t xml:space="preserve"> consists of a fetch cycle and a execute cycle. </w:t>
                            </w:r>
                          </w:p>
                          <w:p>
                            <w:pPr>
                              <w:pStyle w:val="NormalWeb"/>
                              <w:numPr>
                                <w:ilvl w:val="0"/>
                                <w:numId w:val="23"/>
                              </w:numPr>
                              <w:spacing w:beforeAutospacing="0" w:before="0" w:afterAutospacing="0" w:after="0"/>
                              <w:ind w:left="1185" w:right="48" w:hanging="360"/>
                              <w:jc w:val="both"/>
                              <w:rPr>
                                <w:color w:val="000000"/>
                              </w:rPr>
                            </w:pPr>
                            <w:r>
                              <w:rPr>
                                <w:color w:val="202020"/>
                              </w:rPr>
                              <w:t>In a CPU fetches the opcode (the machine code of an instruction) from the memory.</w:t>
                            </w:r>
                          </w:p>
                          <w:p>
                            <w:pPr>
                              <w:pStyle w:val="NormalWeb"/>
                              <w:numPr>
                                <w:ilvl w:val="0"/>
                                <w:numId w:val="23"/>
                              </w:numPr>
                              <w:spacing w:beforeAutospacing="0" w:before="0" w:afterAutospacing="0" w:after="0"/>
                              <w:ind w:left="1185" w:right="48" w:hanging="360"/>
                              <w:jc w:val="both"/>
                              <w:rPr>
                                <w:color w:val="000000"/>
                              </w:rPr>
                            </w:pPr>
                            <w:r>
                              <w:rPr>
                                <w:color w:val="202020"/>
                              </w:rPr>
                              <w:t>The sequence of operations which are required to fetch an opcode from the memory constitute a fetch cycle</w:t>
                            </w:r>
                          </w:p>
                          <w:p>
                            <w:pPr>
                              <w:pStyle w:val="NormalWeb"/>
                              <w:numPr>
                                <w:ilvl w:val="0"/>
                                <w:numId w:val="23"/>
                              </w:numPr>
                              <w:spacing w:beforeAutospacing="0" w:before="0" w:afterAutospacing="0" w:after="0"/>
                              <w:ind w:left="1185" w:right="48" w:hanging="360"/>
                              <w:jc w:val="both"/>
                              <w:rPr>
                                <w:color w:val="000000"/>
                              </w:rPr>
                            </w:pPr>
                            <w:r>
                              <w:rPr>
                                <w:color w:val="202020"/>
                              </w:rPr>
                              <w:t>The necessary steps which are required to get data from the memory and to perform the operation specified by an instruction constitute an execute cycle</w:t>
                            </w:r>
                          </w:p>
                          <w:p>
                            <w:pPr>
                              <w:pStyle w:val="Hasbackground"/>
                              <w:numPr>
                                <w:ilvl w:val="0"/>
                                <w:numId w:val="23"/>
                              </w:numPr>
                              <w:shd w:val="clear" w:color="auto" w:fill="F2F2F2"/>
                              <w:spacing w:before="280" w:afterAutospacing="0" w:after="300"/>
                              <w:jc w:val="center"/>
                              <w:rPr>
                                <w:color w:val="202020"/>
                              </w:rPr>
                            </w:pPr>
                            <w:r>
                              <w:rPr>
                                <w:rStyle w:val="Strong"/>
                                <w:color w:val="202020"/>
                              </w:rPr>
                              <w:t>Instruction Cycle = Fetch Cycle + Execute Cycle</w:t>
                            </w:r>
                          </w:p>
                          <w:p>
                            <w:pPr>
                              <w:pStyle w:val="NormalWeb"/>
                              <w:spacing w:beforeAutospacing="0" w:before="120" w:afterAutospacing="0" w:after="144"/>
                              <w:ind w:left="1185" w:right="48" w:hanging="0"/>
                              <w:jc w:val="both"/>
                              <w:rPr>
                                <w:color w:val="000000"/>
                              </w:rPr>
                            </w:pPr>
                            <w:r>
                              <w:rPr>
                                <w:color w:val="000000"/>
                              </w:rPr>
                            </w:r>
                          </w:p>
                          <w:p>
                            <w:pPr>
                              <w:pStyle w:val="FrameContents"/>
                              <w:spacing w:before="0" w:after="2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16pt;height:199.5pt;mso-wrap-distance-left:9pt;mso-wrap-distance-right:9pt;mso-wrap-distance-top:0pt;mso-wrap-distance-bottom:0pt;margin-top:10.35pt;mso-position-vertical-relative:text;margin-left:-29.25pt;mso-position-horizontal-relative:text">
                <v:textbox>
                  <w:txbxContent>
                    <w:p>
                      <w:pPr>
                        <w:pStyle w:val="NormalWeb"/>
                        <w:spacing w:beforeAutospacing="0" w:before="120" w:afterAutospacing="0" w:after="144"/>
                        <w:ind w:left="408" w:right="48" w:hanging="0"/>
                        <w:jc w:val="both"/>
                        <w:rPr>
                          <w:color w:val="202020"/>
                        </w:rPr>
                      </w:pPr>
                      <w:r>
                        <w:rPr>
                          <w:rStyle w:val="Strong"/>
                          <w:color w:val="202020"/>
                        </w:rPr>
                        <w:t>Instruction cycle</w:t>
                      </w:r>
                      <w:r>
                        <w:rPr>
                          <w:color w:val="202020"/>
                        </w:rPr>
                        <w:t> can be defined as the time taken to complete an instruction. We can also say that an </w:t>
                      </w:r>
                      <w:r>
                        <w:rPr>
                          <w:rStyle w:val="Strong"/>
                          <w:color w:val="202020"/>
                        </w:rPr>
                        <w:t>instruction cycle</w:t>
                      </w:r>
                      <w:r>
                        <w:rPr>
                          <w:color w:val="202020"/>
                        </w:rPr>
                        <w:t> is defined as the sequence of operations that are required by the CPU to fetch an instruction and data from the memory and to execute it.</w:t>
                      </w:r>
                    </w:p>
                    <w:p>
                      <w:pPr>
                        <w:pStyle w:val="NormalWeb"/>
                        <w:numPr>
                          <w:ilvl w:val="0"/>
                          <w:numId w:val="23"/>
                        </w:numPr>
                        <w:spacing w:beforeAutospacing="0" w:before="120" w:afterAutospacing="0" w:after="0"/>
                        <w:ind w:left="1185" w:right="48" w:hanging="360"/>
                        <w:jc w:val="both"/>
                        <w:rPr>
                          <w:color w:val="000000"/>
                        </w:rPr>
                      </w:pPr>
                      <w:r>
                        <w:rPr>
                          <w:color w:val="202020"/>
                        </w:rPr>
                        <w:t>The </w:t>
                      </w:r>
                      <w:r>
                        <w:rPr>
                          <w:rStyle w:val="Strong"/>
                          <w:color w:val="202020"/>
                        </w:rPr>
                        <w:t>instruction cycle</w:t>
                      </w:r>
                      <w:r>
                        <w:rPr>
                          <w:color w:val="202020"/>
                        </w:rPr>
                        <w:t xml:space="preserve"> consists of a fetch cycle and a execute cycle. </w:t>
                      </w:r>
                    </w:p>
                    <w:p>
                      <w:pPr>
                        <w:pStyle w:val="NormalWeb"/>
                        <w:numPr>
                          <w:ilvl w:val="0"/>
                          <w:numId w:val="23"/>
                        </w:numPr>
                        <w:spacing w:beforeAutospacing="0" w:before="0" w:afterAutospacing="0" w:after="0"/>
                        <w:ind w:left="1185" w:right="48" w:hanging="360"/>
                        <w:jc w:val="both"/>
                        <w:rPr>
                          <w:color w:val="000000"/>
                        </w:rPr>
                      </w:pPr>
                      <w:r>
                        <w:rPr>
                          <w:color w:val="202020"/>
                        </w:rPr>
                        <w:t>In a CPU fetches the opcode (the machine code of an instruction) from the memory.</w:t>
                      </w:r>
                    </w:p>
                    <w:p>
                      <w:pPr>
                        <w:pStyle w:val="NormalWeb"/>
                        <w:numPr>
                          <w:ilvl w:val="0"/>
                          <w:numId w:val="23"/>
                        </w:numPr>
                        <w:spacing w:beforeAutospacing="0" w:before="0" w:afterAutospacing="0" w:after="0"/>
                        <w:ind w:left="1185" w:right="48" w:hanging="360"/>
                        <w:jc w:val="both"/>
                        <w:rPr>
                          <w:color w:val="000000"/>
                        </w:rPr>
                      </w:pPr>
                      <w:r>
                        <w:rPr>
                          <w:color w:val="202020"/>
                        </w:rPr>
                        <w:t>The sequence of operations which are required to fetch an opcode from the memory constitute a fetch cycle</w:t>
                      </w:r>
                    </w:p>
                    <w:p>
                      <w:pPr>
                        <w:pStyle w:val="NormalWeb"/>
                        <w:numPr>
                          <w:ilvl w:val="0"/>
                          <w:numId w:val="23"/>
                        </w:numPr>
                        <w:spacing w:beforeAutospacing="0" w:before="0" w:afterAutospacing="0" w:after="0"/>
                        <w:ind w:left="1185" w:right="48" w:hanging="360"/>
                        <w:jc w:val="both"/>
                        <w:rPr>
                          <w:color w:val="000000"/>
                        </w:rPr>
                      </w:pPr>
                      <w:r>
                        <w:rPr>
                          <w:color w:val="202020"/>
                        </w:rPr>
                        <w:t>The necessary steps which are required to get data from the memory and to perform the operation specified by an instruction constitute an execute cycle</w:t>
                      </w:r>
                    </w:p>
                    <w:p>
                      <w:pPr>
                        <w:pStyle w:val="Hasbackground"/>
                        <w:numPr>
                          <w:ilvl w:val="0"/>
                          <w:numId w:val="23"/>
                        </w:numPr>
                        <w:shd w:val="clear" w:color="auto" w:fill="F2F2F2"/>
                        <w:spacing w:before="280" w:afterAutospacing="0" w:after="300"/>
                        <w:jc w:val="center"/>
                        <w:rPr>
                          <w:color w:val="202020"/>
                        </w:rPr>
                      </w:pPr>
                      <w:r>
                        <w:rPr>
                          <w:rStyle w:val="Strong"/>
                          <w:color w:val="202020"/>
                        </w:rPr>
                        <w:t>Instruction Cycle = Fetch Cycle + Execute Cycle</w:t>
                      </w:r>
                    </w:p>
                    <w:p>
                      <w:pPr>
                        <w:pStyle w:val="NormalWeb"/>
                        <w:spacing w:beforeAutospacing="0" w:before="120" w:afterAutospacing="0" w:after="144"/>
                        <w:ind w:left="1185" w:right="48" w:hanging="0"/>
                        <w:jc w:val="both"/>
                        <w:rPr>
                          <w:color w:val="000000"/>
                        </w:rPr>
                      </w:pPr>
                      <w:r>
                        <w:rPr>
                          <w:color w:val="000000"/>
                        </w:rPr>
                      </w:r>
                    </w:p>
                    <w:p>
                      <w:pPr>
                        <w:pStyle w:val="FrameContents"/>
                        <w:spacing w:before="0" w:after="200"/>
                        <w:rPr/>
                      </w:pPr>
                      <w:r>
                        <w:rPr/>
                      </w:r>
                    </w:p>
                  </w:txbxContent>
                </v:textbox>
                <w10:wrap type="none"/>
              </v:rect>
            </w:pict>
          </mc:Fallback>
        </mc:AlternateContent>
      </w:r>
    </w:p>
    <w:p>
      <w:pPr>
        <w:pStyle w:val="NormalWeb"/>
        <w:spacing w:beforeAutospacing="0" w:before="120" w:afterAutospacing="0" w:after="144"/>
        <w:ind w:left="408" w:right="48" w:hanging="0"/>
        <w:jc w:val="both"/>
        <w:rPr>
          <w:color w:val="000000"/>
        </w:rPr>
      </w:pPr>
      <w:r>
        <w:rPr>
          <w:color w:val="000000"/>
        </w:rPr>
      </w:r>
    </w:p>
    <w:p>
      <w:pPr>
        <w:pStyle w:val="NormalWeb"/>
        <w:spacing w:beforeAutospacing="0" w:before="120" w:afterAutospacing="0" w:after="144"/>
        <w:ind w:left="408" w:right="48" w:hanging="0"/>
        <w:jc w:val="both"/>
        <w:rPr>
          <w:color w:val="000000"/>
        </w:rPr>
      </w:pPr>
      <w:r>
        <w:rPr>
          <w:color w:val="000000"/>
        </w:rPr>
      </w:r>
    </w:p>
    <w:p>
      <w:pPr>
        <w:pStyle w:val="NormalWeb"/>
        <w:spacing w:beforeAutospacing="0" w:before="120" w:afterAutospacing="0" w:after="144"/>
        <w:ind w:left="408" w:right="48" w:hanging="0"/>
        <w:jc w:val="both"/>
        <w:rPr>
          <w:color w:val="000000"/>
        </w:rPr>
      </w:pPr>
      <w:r>
        <w:rPr>
          <w:color w:val="000000"/>
        </w:rPr>
      </w:r>
    </w:p>
    <w:p>
      <w:pPr>
        <w:pStyle w:val="NormalWeb"/>
        <w:spacing w:beforeAutospacing="0" w:before="120" w:afterAutospacing="0" w:after="144"/>
        <w:ind w:left="408" w:right="48" w:hanging="0"/>
        <w:jc w:val="both"/>
        <w:rPr>
          <w:color w:val="000000"/>
        </w:rPr>
      </w:pPr>
      <w:r>
        <w:rPr>
          <w:color w:val="000000"/>
        </w:rPr>
      </w:r>
    </w:p>
    <w:p>
      <w:pPr>
        <w:pStyle w:val="NormalWeb"/>
        <w:spacing w:beforeAutospacing="0" w:before="120" w:afterAutospacing="0" w:after="144"/>
        <w:ind w:left="408" w:right="48" w:hanging="0"/>
        <w:jc w:val="both"/>
        <w:rPr>
          <w:color w:val="000000"/>
        </w:rPr>
      </w:pPr>
      <w:r>
        <w:rPr>
          <w:color w:val="000000"/>
        </w:rPr>
      </w:r>
    </w:p>
    <w:p>
      <w:pPr>
        <w:pStyle w:val="NormalWeb"/>
        <w:spacing w:beforeAutospacing="0" w:before="120" w:afterAutospacing="0" w:after="144"/>
        <w:ind w:left="408" w:right="48" w:hanging="0"/>
        <w:jc w:val="both"/>
        <w:rPr>
          <w:color w:val="000000"/>
        </w:rPr>
      </w:pPr>
      <w:r>
        <w:rPr>
          <w:color w:val="000000"/>
        </w:rPr>
      </w:r>
    </w:p>
    <w:p>
      <w:pPr>
        <w:pStyle w:val="NormalWeb"/>
        <w:numPr>
          <w:ilvl w:val="0"/>
          <w:numId w:val="22"/>
        </w:numPr>
        <w:shd w:val="clear" w:color="auto" w:fill="FFFFFF"/>
        <w:spacing w:before="280" w:afterAutospacing="0" w:after="300"/>
        <w:rPr>
          <w:rFonts w:ascii="Arial" w:hAnsi="Arial" w:cs="Arial"/>
          <w:color w:val="202020"/>
          <w:sz w:val="26"/>
          <w:szCs w:val="26"/>
        </w:rPr>
      </w:pPr>
      <w:r>
        <w:rPr>
          <w:rFonts w:cs="Arial" w:ascii="Arial" w:hAnsi="Arial"/>
          <w:color w:val="202020"/>
          <w:sz w:val="26"/>
          <w:szCs w:val="26"/>
        </w:rPr>
        <w:t>..</w:t>
      </w:r>
    </w:p>
    <w:p>
      <w:pPr>
        <w:pStyle w:val="Normal"/>
        <w:jc w:val="both"/>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Default"/>
        <w:numPr>
          <w:ilvl w:val="0"/>
          <w:numId w:val="24"/>
        </w:numPr>
        <w:spacing w:lineRule="auto" w:line="276"/>
        <w:jc w:val="both"/>
        <w:rPr>
          <w:color w:val="auto"/>
        </w:rPr>
      </w:pPr>
      <w:r>
        <w:rPr>
          <w:b/>
          <w:bCs/>
          <w:color w:val="auto"/>
        </w:rPr>
        <w:t xml:space="preserve">Fetch Operation </w:t>
      </w:r>
    </w:p>
    <w:p>
      <w:pPr>
        <w:pStyle w:val="ListParagraph"/>
        <w:numPr>
          <w:ilvl w:val="0"/>
          <w:numId w:val="25"/>
        </w:numPr>
        <w:rPr>
          <w:rFonts w:ascii="Times New Roman" w:hAnsi="Times New Roman" w:cs="Times New Roman"/>
          <w:b/>
          <w:b/>
          <w:sz w:val="24"/>
          <w:szCs w:val="24"/>
        </w:rPr>
      </w:pPr>
      <w:r>
        <w:rPr>
          <w:rFonts w:cs="Times New Roman" w:ascii="Times New Roman" w:hAnsi="Times New Roman"/>
          <w:sz w:val="24"/>
          <w:szCs w:val="24"/>
        </w:rPr>
        <w:t xml:space="preserve">In fetch operation the microprocessor gets the 1st byte of the instruction, which is operation code (opcode), from the memory. </w:t>
      </w:r>
    </w:p>
    <w:p>
      <w:pPr>
        <w:pStyle w:val="ListParagraph"/>
        <w:numPr>
          <w:ilvl w:val="0"/>
          <w:numId w:val="25"/>
        </w:numPr>
        <w:rPr>
          <w:rFonts w:ascii="Times New Roman" w:hAnsi="Times New Roman" w:cs="Times New Roman"/>
          <w:b/>
          <w:b/>
          <w:sz w:val="24"/>
          <w:szCs w:val="24"/>
        </w:rPr>
      </w:pPr>
      <w:r>
        <w:rPr>
          <w:rFonts w:cs="Times New Roman" w:ascii="Times New Roman" w:hAnsi="Times New Roman"/>
          <w:sz w:val="24"/>
          <w:szCs w:val="24"/>
        </w:rPr>
        <w:t xml:space="preserve">The program counter keeps the track of address of the next instruction to be executed. In the beginning of the fetch cycle the content of the program counter is sent to the memory. This takes one clock cycle. </w:t>
      </w:r>
    </w:p>
    <w:p>
      <w:pPr>
        <w:pStyle w:val="ListParagraph"/>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0" allowOverlap="1" relativeHeight="16">
                <wp:simplePos x="0" y="0"/>
                <wp:positionH relativeFrom="column">
                  <wp:posOffset>775335</wp:posOffset>
                </wp:positionH>
                <wp:positionV relativeFrom="paragraph">
                  <wp:posOffset>41275</wp:posOffset>
                </wp:positionV>
                <wp:extent cx="715010" cy="243205"/>
                <wp:effectExtent l="0" t="0" r="0" b="0"/>
                <wp:wrapNone/>
                <wp:docPr id="5" name="Frame3"/>
                <a:graphic xmlns:a="http://schemas.openxmlformats.org/drawingml/2006/main">
                  <a:graphicData uri="http://schemas.microsoft.com/office/word/2010/wordprocessingShape">
                    <wps:wsp>
                      <wps:cNvSpPr txBox="1"/>
                      <wps:spPr>
                        <a:xfrm>
                          <a:off x="0" y="0"/>
                          <a:ext cx="715010" cy="243205"/>
                        </a:xfrm>
                        <a:prstGeom prst="rect"/>
                        <a:solidFill>
                          <a:srgbClr val="FFFFFF"/>
                        </a:solidFill>
                        <a:ln w="635">
                          <a:solidFill>
                            <a:srgbClr val="000000"/>
                          </a:solidFill>
                        </a:ln>
                      </wps:spPr>
                      <wps:txbx>
                        <w:txbxContent>
                          <w:p>
                            <w:pPr>
                              <w:pStyle w:val="FrameContents"/>
                              <w:spacing w:before="0" w:after="200"/>
                              <w:rPr>
                                <w:sz w:val="16"/>
                              </w:rPr>
                            </w:pPr>
                            <w:r>
                              <w:rPr>
                                <w:sz w:val="16"/>
                              </w:rPr>
                              <w:t>Address</w:t>
                            </w:r>
                          </w:p>
                        </w:txbxContent>
                      </wps:txbx>
                      <wps:bodyPr anchor="t" lIns="91440" tIns="45720" rIns="91440" bIns="45720">
                        <a:noAutofit/>
                      </wps:bodyPr>
                    </wps:wsp>
                  </a:graphicData>
                </a:graphic>
              </wp:anchor>
            </w:drawing>
          </mc:Choice>
          <mc:Fallback>
            <w:pict>
              <v:rect fillcolor="#FFFFFF" strokecolor="#000000" strokeweight="0pt" style="position:absolute;rotation:-0;width:56.3pt;height:19.15pt;mso-wrap-distance-left:9pt;mso-wrap-distance-right:9pt;mso-wrap-distance-top:0pt;mso-wrap-distance-bottom:0pt;margin-top:3.25pt;mso-position-vertical-relative:text;margin-left:61.05pt;mso-position-horizontal-relative:text">
                <v:textbox>
                  <w:txbxContent>
                    <w:p>
                      <w:pPr>
                        <w:pStyle w:val="FrameContents"/>
                        <w:spacing w:before="0" w:after="200"/>
                        <w:rPr>
                          <w:sz w:val="16"/>
                        </w:rPr>
                      </w:pPr>
                      <w:r>
                        <w:rPr>
                          <w:sz w:val="16"/>
                        </w:rPr>
                        <w:t>Address</w:t>
                      </w:r>
                    </w:p>
                  </w:txbxContent>
                </v:textbox>
                <w10:wrap type="none"/>
              </v:rect>
            </w:pict>
          </mc:Fallback>
        </mc:AlternateContent>
      </w:r>
      <w:r>
        <mc:AlternateContent>
          <mc:Choice Requires="wps">
            <w:drawing>
              <wp:anchor behindDoc="0" distT="0" distB="0" distL="114300" distR="114300" simplePos="0" locked="0" layoutInCell="0" allowOverlap="1" relativeHeight="17">
                <wp:simplePos x="0" y="0"/>
                <wp:positionH relativeFrom="column">
                  <wp:posOffset>2554605</wp:posOffset>
                </wp:positionH>
                <wp:positionV relativeFrom="paragraph">
                  <wp:posOffset>41275</wp:posOffset>
                </wp:positionV>
                <wp:extent cx="715010" cy="243205"/>
                <wp:effectExtent l="0" t="0" r="0" b="0"/>
                <wp:wrapNone/>
                <wp:docPr id="6" name="Frame2"/>
                <a:graphic xmlns:a="http://schemas.openxmlformats.org/drawingml/2006/main">
                  <a:graphicData uri="http://schemas.microsoft.com/office/word/2010/wordprocessingShape">
                    <wps:wsp>
                      <wps:cNvSpPr txBox="1"/>
                      <wps:spPr>
                        <a:xfrm>
                          <a:off x="0" y="0"/>
                          <a:ext cx="715010" cy="243205"/>
                        </a:xfrm>
                        <a:prstGeom prst="rect"/>
                        <a:solidFill>
                          <a:srgbClr val="FFFFFF"/>
                        </a:solidFill>
                        <a:ln w="635">
                          <a:solidFill>
                            <a:srgbClr val="000000"/>
                          </a:solidFill>
                        </a:ln>
                      </wps:spPr>
                      <wps:txbx>
                        <w:txbxContent>
                          <w:p>
                            <w:pPr>
                              <w:pStyle w:val="FrameContents"/>
                              <w:spacing w:before="0" w:after="200"/>
                              <w:rPr>
                                <w:sz w:val="16"/>
                              </w:rPr>
                            </w:pPr>
                            <w:r>
                              <w:rPr>
                                <w:sz w:val="16"/>
                              </w:rPr>
                              <w:t>Data</w:t>
                            </w:r>
                          </w:p>
                        </w:txbxContent>
                      </wps:txbx>
                      <wps:bodyPr anchor="t" lIns="91440" tIns="45720" rIns="91440" bIns="45720">
                        <a:noAutofit/>
                      </wps:bodyPr>
                    </wps:wsp>
                  </a:graphicData>
                </a:graphic>
              </wp:anchor>
            </w:drawing>
          </mc:Choice>
          <mc:Fallback>
            <w:pict>
              <v:rect fillcolor="#FFFFFF" strokecolor="#000000" strokeweight="0pt" style="position:absolute;rotation:-0;width:56.3pt;height:19.15pt;mso-wrap-distance-left:9pt;mso-wrap-distance-right:9pt;mso-wrap-distance-top:0pt;mso-wrap-distance-bottom:0pt;margin-top:3.25pt;mso-position-vertical-relative:text;margin-left:201.15pt;mso-position-horizontal-relative:text">
                <v:textbox>
                  <w:txbxContent>
                    <w:p>
                      <w:pPr>
                        <w:pStyle w:val="FrameContents"/>
                        <w:spacing w:before="0" w:after="200"/>
                        <w:rPr>
                          <w:sz w:val="16"/>
                        </w:rPr>
                      </w:pPr>
                      <w:r>
                        <w:rPr>
                          <w:sz w:val="16"/>
                        </w:rPr>
                        <w:t>Data</w:t>
                      </w:r>
                    </w:p>
                  </w:txbxContent>
                </v:textbox>
                <w10:wrap type="none"/>
              </v:rect>
            </w:pict>
          </mc:Fallback>
        </mc:AlternateContent>
      </w:r>
    </w:p>
    <w:p>
      <w:pPr>
        <w:pStyle w:val="ListParagraph"/>
        <w:tabs>
          <w:tab w:val="clear" w:pos="720"/>
          <w:tab w:val="left" w:pos="2889" w:leader="none"/>
          <w:tab w:val="left" w:pos="5891" w:leader="none"/>
        </w:tabs>
        <w:rPr>
          <w:rFonts w:ascii="Times New Roman" w:hAnsi="Times New Roman" w:cs="Times New Roman"/>
          <w:sz w:val="24"/>
          <w:szCs w:val="24"/>
        </w:rPr>
      </w:pPr>
      <w:r>
        <mc:AlternateContent>
          <mc:Choice Requires="wps">
            <w:drawing>
              <wp:anchor behindDoc="0" distT="0" distB="0" distL="114300" distR="114300" simplePos="0" locked="0" layoutInCell="0" allowOverlap="1" relativeHeight="14">
                <wp:simplePos x="0" y="0"/>
                <wp:positionH relativeFrom="column">
                  <wp:posOffset>712470</wp:posOffset>
                </wp:positionH>
                <wp:positionV relativeFrom="paragraph">
                  <wp:posOffset>81915</wp:posOffset>
                </wp:positionV>
                <wp:extent cx="902335" cy="5715"/>
                <wp:effectExtent l="1270" t="38100" r="0" b="32385"/>
                <wp:wrapNone/>
                <wp:docPr id="7" name=""/>
                <a:graphic xmlns:a="http://schemas.openxmlformats.org/drawingml/2006/main">
                  <a:graphicData uri="http://schemas.microsoft.com/office/word/2010/wordprocessingShape">
                    <wps:wsp>
                      <wps:cNvSpPr/>
                      <wps:spPr>
                        <a:xfrm flipV="1">
                          <a:off x="0" y="0"/>
                          <a:ext cx="902160" cy="576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56.1pt;margin-top:6.45pt;width:71pt;height:0.4pt;flip:y;mso-wrap-style:none;v-text-anchor:middle"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0" allowOverlap="1" relativeHeight="15">
                <wp:simplePos x="0" y="0"/>
                <wp:positionH relativeFrom="column">
                  <wp:posOffset>2487930</wp:posOffset>
                </wp:positionH>
                <wp:positionV relativeFrom="paragraph">
                  <wp:posOffset>88265</wp:posOffset>
                </wp:positionV>
                <wp:extent cx="1033145" cy="635"/>
                <wp:effectExtent l="1270" t="37465" r="0" b="38100"/>
                <wp:wrapNone/>
                <wp:docPr id="8" name=""/>
                <a:graphic xmlns:a="http://schemas.openxmlformats.org/drawingml/2006/main">
                  <a:graphicData uri="http://schemas.microsoft.com/office/word/2010/wordprocessingShape">
                    <wps:wsp>
                      <wps:cNvSpPr/>
                      <wps:spPr>
                        <a:xfrm>
                          <a:off x="0" y="0"/>
                          <a:ext cx="103320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stroked="t" o:allowincell="f" style="position:absolute;margin-left:195.9pt;margin-top:6.95pt;width:81.3pt;height:0pt;mso-wrap-style:none;v-text-anchor:middle" type="_x0000_t32">
                <v:fill o:detectmouseclick="t" on="false"/>
                <v:stroke color="black" endarrow="block" endarrowwidth="medium" endarrowlength="medium" joinstyle="round" endcap="flat"/>
                <w10:wrap type="none"/>
              </v:shape>
            </w:pict>
          </mc:Fallback>
        </mc:AlternateContent>
      </w:r>
      <w:r>
        <w:rPr>
          <w:rFonts w:cs="Times New Roman" w:ascii="Times New Roman" w:hAnsi="Times New Roman"/>
          <w:sz w:val="24"/>
          <w:szCs w:val="24"/>
        </w:rPr>
        <w:t xml:space="preserve">PC </w:t>
        <w:tab/>
        <w:t xml:space="preserve">Memory   </w:t>
        <w:tab/>
        <w:t>Processor</w:t>
      </w:r>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25"/>
        </w:numPr>
        <w:rPr>
          <w:rFonts w:ascii="Times New Roman" w:hAnsi="Times New Roman" w:cs="Times New Roman"/>
          <w:b/>
          <w:b/>
          <w:sz w:val="24"/>
          <w:szCs w:val="24"/>
        </w:rPr>
      </w:pPr>
      <w:r>
        <w:rPr>
          <w:rFonts w:cs="Times New Roman" w:ascii="Times New Roman" w:hAnsi="Times New Roman"/>
          <w:sz w:val="24"/>
          <w:szCs w:val="24"/>
        </w:rPr>
        <w:t>The memory first reads the opcode. This operation also takes one clock cycle. Then the memory sends the opcode to the microprocessor, which takes one clock period.</w:t>
      </w:r>
    </w:p>
    <w:p>
      <w:pPr>
        <w:pStyle w:val="ListParagraph"/>
        <w:numPr>
          <w:ilvl w:val="0"/>
          <w:numId w:val="25"/>
        </w:numPr>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total time for fetch operation is the time required for fetching an opcode from the memory. This time is called </w:t>
      </w:r>
      <w:r>
        <w:rPr>
          <w:rFonts w:cs="Times New Roman" w:ascii="Times New Roman" w:hAnsi="Times New Roman"/>
          <w:b/>
          <w:sz w:val="24"/>
          <w:szCs w:val="24"/>
        </w:rPr>
        <w:t>fetch cycle.</w:t>
      </w:r>
    </w:p>
    <w:p>
      <w:pPr>
        <w:pStyle w:val="ListParagraph"/>
        <w:numPr>
          <w:ilvl w:val="0"/>
          <w:numId w:val="25"/>
        </w:numPr>
        <w:rPr>
          <w:rFonts w:ascii="Times New Roman" w:hAnsi="Times New Roman" w:cs="Times New Roman"/>
          <w:b/>
          <w:b/>
          <w:sz w:val="24"/>
          <w:szCs w:val="24"/>
        </w:rPr>
      </w:pPr>
      <w:r>
        <w:rPr>
          <w:rFonts w:cs="Times New Roman" w:ascii="Times New Roman" w:hAnsi="Times New Roman"/>
          <w:sz w:val="24"/>
          <w:szCs w:val="24"/>
        </w:rPr>
        <w:t>Fetch Cycle require fixed time.</w:t>
      </w:r>
    </w:p>
    <w:p>
      <w:pPr>
        <w:pStyle w:val="Default"/>
        <w:numPr>
          <w:ilvl w:val="0"/>
          <w:numId w:val="24"/>
        </w:numPr>
        <w:spacing w:lineRule="auto" w:line="276"/>
        <w:jc w:val="both"/>
        <w:rPr>
          <w:b/>
          <w:b/>
          <w:bCs/>
          <w:sz w:val="26"/>
          <w:szCs w:val="26"/>
        </w:rPr>
      </w:pPr>
      <w:r>
        <w:rPr>
          <w:b/>
          <w:bCs/>
          <w:sz w:val="26"/>
          <w:szCs w:val="26"/>
        </w:rPr>
        <w:t>Execute Operation (Decoding and Execution)</w:t>
      </w:r>
    </w:p>
    <w:p>
      <w:pPr>
        <w:pStyle w:val="Default"/>
        <w:spacing w:lineRule="auto" w:line="276"/>
        <w:jc w:val="both"/>
        <w:rPr>
          <w:sz w:val="26"/>
          <w:szCs w:val="26"/>
        </w:rPr>
      </w:pPr>
      <w:r>
        <w:rPr>
          <w:sz w:val="26"/>
          <w:szCs w:val="26"/>
        </w:rPr>
      </w:r>
    </w:p>
    <w:p>
      <w:pPr>
        <w:pStyle w:val="ListParagraph"/>
        <w:numPr>
          <w:ilvl w:val="0"/>
          <w:numId w:val="26"/>
        </w:numPr>
        <w:rPr>
          <w:rFonts w:ascii="Times New Roman" w:hAnsi="Times New Roman" w:cs="Times New Roman"/>
          <w:sz w:val="26"/>
          <w:szCs w:val="26"/>
        </w:rPr>
      </w:pPr>
      <w:r>
        <w:rPr>
          <w:rFonts w:cs="Times New Roman" w:ascii="Times New Roman" w:hAnsi="Times New Roman"/>
          <w:sz w:val="26"/>
          <w:szCs w:val="26"/>
        </w:rPr>
        <w:t xml:space="preserve">The opcode fetched from the memory goes to the </w:t>
      </w:r>
      <w:r>
        <w:rPr>
          <w:rFonts w:cs="Times New Roman" w:ascii="Times New Roman" w:hAnsi="Times New Roman"/>
          <w:b/>
          <w:sz w:val="26"/>
          <w:szCs w:val="26"/>
        </w:rPr>
        <w:t>data register</w:t>
      </w:r>
      <w:r>
        <w:rPr>
          <w:rFonts w:cs="Times New Roman" w:ascii="Times New Roman" w:hAnsi="Times New Roman"/>
          <w:sz w:val="26"/>
          <w:szCs w:val="26"/>
        </w:rPr>
        <w:t xml:space="preserve">, DR (data/address buffer in Intel 8085) and then to </w:t>
      </w:r>
      <w:r>
        <w:rPr>
          <w:rFonts w:cs="Times New Roman" w:ascii="Times New Roman" w:hAnsi="Times New Roman"/>
          <w:b/>
          <w:sz w:val="26"/>
          <w:szCs w:val="26"/>
        </w:rPr>
        <w:t>instruction register</w:t>
      </w:r>
      <w:r>
        <w:rPr>
          <w:rFonts w:cs="Times New Roman" w:ascii="Times New Roman" w:hAnsi="Times New Roman"/>
          <w:sz w:val="26"/>
          <w:szCs w:val="26"/>
        </w:rPr>
        <w:t xml:space="preserve">, IR. From the instruction register it goes to the </w:t>
      </w:r>
      <w:r>
        <w:rPr>
          <w:rFonts w:cs="Times New Roman" w:ascii="Times New Roman" w:hAnsi="Times New Roman"/>
          <w:b/>
          <w:sz w:val="26"/>
          <w:szCs w:val="26"/>
        </w:rPr>
        <w:t>decoder</w:t>
      </w:r>
      <w:r>
        <w:rPr>
          <w:rFonts w:cs="Times New Roman" w:ascii="Times New Roman" w:hAnsi="Times New Roman"/>
          <w:sz w:val="26"/>
          <w:szCs w:val="26"/>
        </w:rPr>
        <w:t xml:space="preserve"> circuitry is within the microprocessor. After the instruction is decoded, execution begins. </w:t>
      </w:r>
    </w:p>
    <w:p>
      <w:pPr>
        <w:pStyle w:val="ListParagraph"/>
        <w:numPr>
          <w:ilvl w:val="0"/>
          <w:numId w:val="26"/>
        </w:numPr>
        <w:rPr>
          <w:rFonts w:ascii="Times New Roman" w:hAnsi="Times New Roman" w:cs="Times New Roman"/>
          <w:sz w:val="26"/>
          <w:szCs w:val="26"/>
        </w:rPr>
      </w:pPr>
      <w:r>
        <w:rPr>
          <w:rFonts w:cs="Times New Roman" w:ascii="Times New Roman" w:hAnsi="Times New Roman"/>
          <w:sz w:val="26"/>
          <w:szCs w:val="26"/>
        </w:rPr>
        <w:t xml:space="preserve">If the operand is in the general purpose registers, execution is immediately performed. </w:t>
      </w:r>
    </w:p>
    <w:p>
      <w:pPr>
        <w:pStyle w:val="ListParagraph"/>
        <w:numPr>
          <w:ilvl w:val="0"/>
          <w:numId w:val="26"/>
        </w:numPr>
        <w:rPr>
          <w:rFonts w:ascii="Times New Roman" w:hAnsi="Times New Roman" w:cs="Times New Roman"/>
          <w:sz w:val="26"/>
          <w:szCs w:val="26"/>
        </w:rPr>
      </w:pPr>
      <w:r>
        <w:rPr>
          <w:rFonts w:cs="Times New Roman" w:ascii="Times New Roman" w:hAnsi="Times New Roman"/>
          <w:sz w:val="26"/>
          <w:szCs w:val="26"/>
        </w:rPr>
        <w:t>The time taken in decoding and the address of the data, some read cycles are also necessary to receive the data from the memory.</w:t>
      </w:r>
    </w:p>
    <w:p>
      <w:pPr>
        <w:pStyle w:val="ListParagraph"/>
        <w:numPr>
          <w:ilvl w:val="0"/>
          <w:numId w:val="26"/>
        </w:numPr>
        <w:rPr>
          <w:rFonts w:ascii="Times New Roman" w:hAnsi="Times New Roman" w:cs="Times New Roman"/>
          <w:sz w:val="26"/>
          <w:szCs w:val="26"/>
        </w:rPr>
      </w:pPr>
      <w:r>
        <w:rPr>
          <w:rFonts w:cs="Times New Roman" w:ascii="Times New Roman" w:hAnsi="Times New Roman"/>
          <w:sz w:val="26"/>
          <w:szCs w:val="26"/>
        </w:rPr>
        <w:t>Execution cycle is variable in time.</w:t>
      </w:r>
    </w:p>
    <w:p>
      <w:pPr>
        <w:pStyle w:val="ListParagraph"/>
        <w:numPr>
          <w:ilvl w:val="0"/>
          <w:numId w:val="26"/>
        </w:numPr>
        <w:rPr>
          <w:rFonts w:ascii="Times New Roman" w:hAnsi="Times New Roman" w:cs="Times New Roman"/>
          <w:sz w:val="26"/>
          <w:szCs w:val="26"/>
        </w:rPr>
      </w:pPr>
      <w:r>
        <w:rPr>
          <w:rFonts w:cs="Times New Roman" w:ascii="Times New Roman" w:hAnsi="Times New Roman"/>
          <w:sz w:val="26"/>
          <w:szCs w:val="26"/>
        </w:rPr>
        <w:t>No.of clock pulses depends on the instructions.</w:t>
      </w:r>
    </w:p>
    <w:p>
      <w:pPr>
        <w:pStyle w:val="Normal"/>
        <w:rPr>
          <w:rFonts w:ascii="Times New Roman" w:hAnsi="Times New Roman" w:cs="Times New Roman"/>
          <w:b/>
          <w:b/>
          <w:sz w:val="26"/>
          <w:szCs w:val="26"/>
          <w:u w:val="single"/>
        </w:rPr>
      </w:pPr>
      <w:r>
        <w:rPr>
          <w:rFonts w:cs="Times New Roman" w:ascii="Times New Roman" w:hAnsi="Times New Roman"/>
          <w:b/>
          <w:sz w:val="26"/>
          <w:szCs w:val="26"/>
          <w:u w:val="single"/>
        </w:rPr>
        <w:t>Machine Cycle</w:t>
      </w:r>
    </w:p>
    <w:p>
      <w:pPr>
        <w:pStyle w:val="ListParagraph"/>
        <w:numPr>
          <w:ilvl w:val="0"/>
          <w:numId w:val="35"/>
        </w:numPr>
        <w:rPr>
          <w:rFonts w:ascii="Times New Roman" w:hAnsi="Times New Roman" w:cs="Times New Roman"/>
          <w:sz w:val="26"/>
          <w:szCs w:val="26"/>
        </w:rPr>
      </w:pPr>
      <w:r>
        <w:rPr>
          <w:rFonts w:cs="Times New Roman" w:ascii="Times New Roman" w:hAnsi="Times New Roman"/>
          <w:sz w:val="26"/>
          <w:szCs w:val="26"/>
        </w:rPr>
        <w:t>Opcode fetch (3 clock cycles)</w:t>
      </w:r>
    </w:p>
    <w:p>
      <w:pPr>
        <w:pStyle w:val="ListParagraph"/>
        <w:numPr>
          <w:ilvl w:val="0"/>
          <w:numId w:val="35"/>
        </w:numPr>
        <w:rPr>
          <w:rFonts w:ascii="Times New Roman" w:hAnsi="Times New Roman" w:cs="Times New Roman"/>
          <w:sz w:val="26"/>
          <w:szCs w:val="26"/>
        </w:rPr>
      </w:pPr>
      <w:r>
        <w:rPr>
          <w:rFonts w:cs="Times New Roman" w:ascii="Times New Roman" w:hAnsi="Times New Roman"/>
          <w:sz w:val="26"/>
          <w:szCs w:val="26"/>
        </w:rPr>
        <w:t>Memory read(3 clock cycles)</w:t>
      </w:r>
    </w:p>
    <w:p>
      <w:pPr>
        <w:pStyle w:val="ListParagraph"/>
        <w:numPr>
          <w:ilvl w:val="0"/>
          <w:numId w:val="35"/>
        </w:numPr>
        <w:rPr>
          <w:rFonts w:ascii="Times New Roman" w:hAnsi="Times New Roman" w:cs="Times New Roman"/>
          <w:sz w:val="26"/>
          <w:szCs w:val="26"/>
        </w:rPr>
      </w:pPr>
      <w:r>
        <w:rPr>
          <w:rFonts w:cs="Times New Roman" w:ascii="Times New Roman" w:hAnsi="Times New Roman"/>
          <w:sz w:val="26"/>
          <w:szCs w:val="26"/>
        </w:rPr>
        <w:t>Memory Write (3 clock cycles)</w:t>
      </w:r>
    </w:p>
    <w:p>
      <w:pPr>
        <w:pStyle w:val="ListParagraph"/>
        <w:numPr>
          <w:ilvl w:val="0"/>
          <w:numId w:val="35"/>
        </w:numPr>
        <w:rPr>
          <w:rFonts w:ascii="Times New Roman" w:hAnsi="Times New Roman" w:cs="Times New Roman"/>
          <w:sz w:val="26"/>
          <w:szCs w:val="26"/>
        </w:rPr>
      </w:pPr>
      <w:r>
        <w:rPr>
          <w:rFonts w:cs="Times New Roman" w:ascii="Times New Roman" w:hAnsi="Times New Roman"/>
          <w:sz w:val="26"/>
          <w:szCs w:val="26"/>
        </w:rPr>
        <w:t>I/O read(3 clock cycles)</w:t>
      </w:r>
    </w:p>
    <w:p>
      <w:pPr>
        <w:pStyle w:val="ListParagraph"/>
        <w:numPr>
          <w:ilvl w:val="0"/>
          <w:numId w:val="35"/>
        </w:numPr>
        <w:rPr>
          <w:rFonts w:ascii="Times New Roman" w:hAnsi="Times New Roman" w:cs="Times New Roman"/>
          <w:sz w:val="26"/>
          <w:szCs w:val="26"/>
        </w:rPr>
      </w:pPr>
      <w:r>
        <w:rPr>
          <w:rFonts w:cs="Times New Roman" w:ascii="Times New Roman" w:hAnsi="Times New Roman"/>
          <w:sz w:val="26"/>
          <w:szCs w:val="26"/>
        </w:rPr>
        <w:t xml:space="preserve">I/O write( 3 clock cycles) </w:t>
      </w:r>
    </w:p>
    <w:p>
      <w:pPr>
        <w:pStyle w:val="ListParagraph"/>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b/>
          <w:b/>
          <w:sz w:val="26"/>
          <w:szCs w:val="26"/>
          <w:u w:val="single"/>
        </w:rPr>
      </w:pPr>
      <w:r>
        <w:rPr>
          <w:rFonts w:cs="Times New Roman" w:ascii="Times New Roman" w:hAnsi="Times New Roman"/>
          <w:b/>
          <w:sz w:val="26"/>
          <w:szCs w:val="26"/>
          <w:u w:val="single"/>
        </w:rPr>
        <w:t>TIMING DIAGRAMS</w:t>
      </w:r>
    </w:p>
    <w:p>
      <w:pPr>
        <w:pStyle w:val="ListParagraph"/>
        <w:numPr>
          <w:ilvl w:val="0"/>
          <w:numId w:val="27"/>
        </w:numPr>
        <w:rPr>
          <w:rFonts w:ascii="Times New Roman" w:hAnsi="Times New Roman" w:cs="Times New Roman"/>
          <w:b/>
          <w:b/>
          <w:sz w:val="24"/>
          <w:szCs w:val="24"/>
          <w:u w:val="single"/>
        </w:rPr>
      </w:pPr>
      <w:r>
        <w:rPr>
          <w:rFonts w:cs="Times New Roman" w:ascii="Times New Roman" w:hAnsi="Times New Roman"/>
          <w:sz w:val="24"/>
          <w:szCs w:val="24"/>
        </w:rPr>
        <w:t>Timing Diagram is a graphical representation.</w:t>
      </w:r>
    </w:p>
    <w:p>
      <w:pPr>
        <w:pStyle w:val="ListParagraph"/>
        <w:numPr>
          <w:ilvl w:val="0"/>
          <w:numId w:val="27"/>
        </w:numPr>
        <w:rPr>
          <w:rFonts w:ascii="Times New Roman" w:hAnsi="Times New Roman" w:cs="Times New Roman"/>
          <w:b/>
          <w:b/>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rPr>
        <w:t xml:space="preserve">It represents the execution time taken by each instruction in a graphical format. </w:t>
      </w:r>
    </w:p>
    <w:p>
      <w:pPr>
        <w:pStyle w:val="ListParagraph"/>
        <w:numPr>
          <w:ilvl w:val="0"/>
          <w:numId w:val="27"/>
        </w:numPr>
        <w:rPr>
          <w:rFonts w:ascii="Times New Roman" w:hAnsi="Times New Roman" w:cs="Times New Roman"/>
          <w:b/>
          <w:b/>
          <w:sz w:val="24"/>
          <w:szCs w:val="24"/>
          <w:u w:val="single"/>
        </w:rPr>
      </w:pPr>
      <w:r>
        <w:rPr>
          <w:rFonts w:cs="Times New Roman" w:ascii="Times New Roman" w:hAnsi="Times New Roman"/>
          <w:sz w:val="24"/>
          <w:szCs w:val="24"/>
        </w:rPr>
        <w:t>The execution time is represented in T-states.</w:t>
      </w:r>
    </w:p>
    <w:p>
      <w:pPr>
        <w:pStyle w:val="ListParagraph"/>
        <w:numPr>
          <w:ilvl w:val="0"/>
          <w:numId w:val="27"/>
        </w:numPr>
        <w:rPr>
          <w:rFonts w:ascii="Times New Roman" w:hAnsi="Times New Roman" w:cs="Times New Roman"/>
          <w:b/>
          <w:b/>
          <w:sz w:val="24"/>
          <w:szCs w:val="24"/>
          <w:u w:val="single"/>
        </w:rPr>
      </w:pPr>
      <w:r>
        <w:rPr>
          <w:rFonts w:cs="Times New Roman" w:ascii="Times New Roman" w:hAnsi="Times New Roman"/>
          <w:sz w:val="24"/>
          <w:szCs w:val="24"/>
        </w:rPr>
        <w:t xml:space="preserve"> </w:t>
      </w:r>
      <w:r>
        <w:rPr>
          <w:rFonts w:cs="Times New Roman" w:ascii="Times New Roman" w:hAnsi="Times New Roman"/>
          <w:sz w:val="24"/>
          <w:szCs w:val="24"/>
        </w:rPr>
        <w:t>Instruction Cycle: The time required to execute an instruction .</w:t>
      </w:r>
    </w:p>
    <w:p>
      <w:pPr>
        <w:pStyle w:val="ListParagraph"/>
        <w:numPr>
          <w:ilvl w:val="0"/>
          <w:numId w:val="27"/>
        </w:numPr>
        <w:rPr>
          <w:rFonts w:ascii="Times New Roman" w:hAnsi="Times New Roman" w:cs="Times New Roman"/>
          <w:b/>
          <w:b/>
          <w:sz w:val="24"/>
          <w:szCs w:val="24"/>
          <w:u w:val="single"/>
        </w:rPr>
      </w:pPr>
      <w:r>
        <w:rPr>
          <w:rFonts w:cs="Times New Roman" w:ascii="Times New Roman" w:hAnsi="Times New Roman"/>
          <w:sz w:val="24"/>
          <w:szCs w:val="24"/>
        </w:rPr>
        <w:t>Machine Cycle: The time required to access the memory or input/output devices .</w:t>
      </w:r>
    </w:p>
    <w:p>
      <w:pPr>
        <w:pStyle w:val="ListParagraph"/>
        <w:numPr>
          <w:ilvl w:val="0"/>
          <w:numId w:val="27"/>
        </w:numPr>
        <w:rPr>
          <w:rFonts w:ascii="Times New Roman" w:hAnsi="Times New Roman" w:cs="Times New Roman"/>
          <w:b/>
          <w:b/>
          <w:sz w:val="24"/>
          <w:szCs w:val="24"/>
          <w:u w:val="single"/>
        </w:rPr>
      </w:pPr>
      <w:r>
        <w:rPr>
          <w:rFonts w:cs="Times New Roman" w:ascii="Times New Roman" w:hAnsi="Times New Roman"/>
          <w:sz w:val="24"/>
          <w:szCs w:val="24"/>
        </w:rPr>
        <w:t>T-State:  The machine cycle and instruction cycle takes multiple clock periods.A portion of an operation carried out in one system clock period is called as T-state.</w:t>
      </w:r>
    </w:p>
    <w:p>
      <w:pPr>
        <w:pStyle w:val="Normal"/>
        <w:rPr>
          <w:rFonts w:ascii="Times New Roman" w:hAnsi="Times New Roman" w:cs="Times New Roman"/>
          <w:b/>
          <w:b/>
          <w:sz w:val="24"/>
          <w:szCs w:val="24"/>
          <w:u w:val="single"/>
        </w:rPr>
      </w:pPr>
      <w:r>
        <w:rPr/>
        <w:drawing>
          <wp:inline distT="0" distB="0" distL="0" distR="0">
            <wp:extent cx="5019675" cy="2359660"/>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5"/>
                    <a:stretch>
                      <a:fillRect/>
                    </a:stretch>
                  </pic:blipFill>
                  <pic:spPr bwMode="auto">
                    <a:xfrm>
                      <a:off x="0" y="0"/>
                      <a:ext cx="5019675" cy="2359660"/>
                    </a:xfrm>
                    <a:prstGeom prst="rect">
                      <a:avLst/>
                    </a:prstGeom>
                  </pic:spPr>
                </pic:pic>
              </a:graphicData>
            </a:graphic>
          </wp:inline>
        </w:drawing>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bCs/>
          <w:sz w:val="24"/>
          <w:szCs w:val="24"/>
        </w:rPr>
      </w:pPr>
      <w:r>
        <w:rPr>
          <w:rFonts w:cs="Times New Roman" w:ascii="Times New Roman" w:hAnsi="Times New Roman"/>
          <w:bCs/>
          <w:sz w:val="24"/>
          <w:szCs w:val="24"/>
        </w:rPr>
        <w:t>The time required by the microprocessor to complete an operation of accessing memory or input/output devices is called machine cycle. One time period of frequency of microprocessor is called t-state. A t-state is measured from the falling edge of one clock pulse to the falling edge of the next clock pulse.</w:t>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rFonts w:ascii="Times New Roman" w:hAnsi="Times New Roman" w:cs="Times New Roman"/>
          <w:sz w:val="24"/>
          <w:szCs w:val="24"/>
        </w:rPr>
      </w:pPr>
      <w:r>
        <w:rPr/>
        <w:drawing>
          <wp:inline distT="0" distB="0" distL="0" distR="0">
            <wp:extent cx="5400675" cy="108585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6"/>
                    <a:stretch>
                      <a:fillRect/>
                    </a:stretch>
                  </pic:blipFill>
                  <pic:spPr bwMode="auto">
                    <a:xfrm>
                      <a:off x="0" y="0"/>
                      <a:ext cx="5400675" cy="108585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Timing diagrams</w:t>
      </w:r>
    </w:p>
    <w:p>
      <w:pPr>
        <w:pStyle w:val="Normal"/>
        <w:rPr>
          <w:rFonts w:ascii="Times New Roman" w:hAnsi="Times New Roman" w:cs="Times New Roman"/>
          <w:sz w:val="24"/>
          <w:szCs w:val="24"/>
        </w:rPr>
      </w:pPr>
      <w:r>
        <w:rPr>
          <w:rFonts w:cs="Times New Roman" w:ascii="Times New Roman" w:hAnsi="Times New Roman"/>
          <w:sz w:val="24"/>
          <w:szCs w:val="24"/>
        </w:rPr>
        <w:t xml:space="preserve"> • </w:t>
      </w:r>
      <w:r>
        <w:rPr>
          <w:rFonts w:cs="Times New Roman" w:ascii="Times New Roman" w:hAnsi="Times New Roman"/>
          <w:sz w:val="24"/>
          <w:szCs w:val="24"/>
        </w:rPr>
        <w:t xml:space="preserve">The 8085 microprocessor has 7 basic machine cycle. They are </w:t>
      </w:r>
    </w:p>
    <w:p>
      <w:pPr>
        <w:pStyle w:val="Normal"/>
        <w:rPr>
          <w:rFonts w:ascii="Times New Roman" w:hAnsi="Times New Roman" w:cs="Times New Roman"/>
          <w:sz w:val="24"/>
          <w:szCs w:val="24"/>
        </w:rPr>
      </w:pPr>
      <w:r>
        <w:rPr>
          <w:rFonts w:cs="Times New Roman" w:ascii="Times New Roman" w:hAnsi="Times New Roman"/>
          <w:sz w:val="24"/>
          <w:szCs w:val="24"/>
        </w:rPr>
        <w:t xml:space="preserve">1. Op-code Fetch cycle(4T or 6T). </w:t>
      </w:r>
    </w:p>
    <w:p>
      <w:pPr>
        <w:pStyle w:val="Normal"/>
        <w:rPr>
          <w:rFonts w:ascii="Times New Roman" w:hAnsi="Times New Roman" w:cs="Times New Roman"/>
          <w:sz w:val="24"/>
          <w:szCs w:val="24"/>
        </w:rPr>
      </w:pPr>
      <w:r>
        <w:rPr>
          <w:rFonts w:cs="Times New Roman" w:ascii="Times New Roman" w:hAnsi="Times New Roman"/>
          <w:sz w:val="24"/>
          <w:szCs w:val="24"/>
        </w:rPr>
        <w:t>2. Memory read cycle (3T)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3. Memory write cycle(3T) </w:t>
      </w:r>
    </w:p>
    <w:p>
      <w:pPr>
        <w:pStyle w:val="Normal"/>
        <w:rPr>
          <w:rFonts w:ascii="Times New Roman" w:hAnsi="Times New Roman" w:cs="Times New Roman"/>
          <w:sz w:val="24"/>
          <w:szCs w:val="24"/>
        </w:rPr>
      </w:pPr>
      <w:r>
        <w:rPr>
          <w:rFonts w:cs="Times New Roman" w:ascii="Times New Roman" w:hAnsi="Times New Roman"/>
          <w:sz w:val="24"/>
          <w:szCs w:val="24"/>
        </w:rPr>
        <w:t xml:space="preserve">4. I/O read cycle(3T) </w:t>
      </w:r>
    </w:p>
    <w:p>
      <w:pPr>
        <w:pStyle w:val="Normal"/>
        <w:rPr>
          <w:rFonts w:ascii="Times New Roman" w:hAnsi="Times New Roman" w:cs="Times New Roman"/>
          <w:sz w:val="24"/>
          <w:szCs w:val="24"/>
        </w:rPr>
      </w:pPr>
      <w:r>
        <w:rPr>
          <w:rFonts w:cs="Times New Roman" w:ascii="Times New Roman" w:hAnsi="Times New Roman"/>
          <w:sz w:val="24"/>
          <w:szCs w:val="24"/>
        </w:rPr>
        <w:t>5. I/O write cycle(3T)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6. Interrupt Acknowledge cycle(6T or 12T) </w:t>
      </w:r>
    </w:p>
    <w:p>
      <w:pPr>
        <w:pStyle w:val="Normal"/>
        <w:rPr>
          <w:rFonts w:ascii="Times New Roman" w:hAnsi="Times New Roman" w:cs="Times New Roman"/>
          <w:sz w:val="24"/>
          <w:szCs w:val="24"/>
        </w:rPr>
      </w:pPr>
      <w:r>
        <w:rPr>
          <w:rFonts w:cs="Times New Roman" w:ascii="Times New Roman" w:hAnsi="Times New Roman"/>
          <w:sz w:val="24"/>
          <w:szCs w:val="24"/>
        </w:rPr>
        <w:t>7. Bus idle cycle</w:t>
      </w:r>
    </w:p>
    <w:p>
      <w:pPr>
        <w:pStyle w:val="Normal"/>
        <w:rPr>
          <w:b/>
          <w:b/>
          <w:sz w:val="24"/>
          <w:szCs w:val="24"/>
          <w:u w:val="single"/>
        </w:rPr>
      </w:pPr>
      <w:r>
        <w:rPr>
          <w:b/>
          <w:sz w:val="24"/>
          <w:szCs w:val="24"/>
          <w:u w:val="single"/>
        </w:rPr>
        <w:t>1.Opcode fetch cycle(4T or 6T)</w:t>
      </w:r>
    </w:p>
    <w:p>
      <w:pPr>
        <w:pStyle w:val="Normal"/>
        <w:rPr/>
      </w:pPr>
      <w:r>
        <w:rPr/>
        <w:drawing>
          <wp:inline distT="0" distB="0" distL="0" distR="0">
            <wp:extent cx="4629150" cy="267652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7"/>
                    <a:stretch>
                      <a:fillRect/>
                    </a:stretch>
                  </pic:blipFill>
                  <pic:spPr bwMode="auto">
                    <a:xfrm>
                      <a:off x="0" y="0"/>
                      <a:ext cx="4629150" cy="2676525"/>
                    </a:xfrm>
                    <a:prstGeom prst="rect">
                      <a:avLst/>
                    </a:prstGeom>
                  </pic:spPr>
                </pic:pic>
              </a:graphicData>
            </a:graphic>
          </wp:inline>
        </w:drawing>
      </w:r>
    </w:p>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Opcode fetch cycle, fetches the instructions from memory and delivers it to the instruction register of the microprocessor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Opcode fetch machine cycle consists of 4 T-states. </w:t>
      </w:r>
    </w:p>
    <w:p>
      <w:pPr>
        <w:pStyle w:val="Normal"/>
        <w:rPr>
          <w:rFonts w:ascii="Times New Roman" w:hAnsi="Times New Roman" w:cs="Times New Roman"/>
          <w:sz w:val="24"/>
          <w:szCs w:val="24"/>
        </w:rPr>
      </w:pPr>
      <w:r>
        <w:rPr>
          <w:rFonts w:cs="Times New Roman" w:ascii="Times New Roman" w:hAnsi="Times New Roman"/>
          <w:b/>
          <w:sz w:val="24"/>
          <w:szCs w:val="24"/>
        </w:rPr>
        <w:t>T1 State:</w:t>
      </w:r>
      <w:r>
        <w:rPr>
          <w:rFonts w:cs="Times New Roman" w:ascii="Times New Roman" w:hAnsi="Times New Roman"/>
          <w:sz w:val="24"/>
          <w:szCs w:val="24"/>
        </w:rPr>
        <w:t xml:space="preserve"> During the T1 state, the contents of the program counter are placed on the 16 bit address bus. </w:t>
      </w:r>
    </w:p>
    <w:p>
      <w:pPr>
        <w:pStyle w:val="Normal"/>
        <w:rPr>
          <w:rFonts w:ascii="Times New Roman" w:hAnsi="Times New Roman" w:cs="Times New Roman"/>
          <w:sz w:val="24"/>
          <w:szCs w:val="24"/>
        </w:rPr>
      </w:pPr>
      <w:r>
        <w:rPr>
          <w:rFonts w:cs="Times New Roman" w:ascii="Times New Roman" w:hAnsi="Times New Roman"/>
          <w:sz w:val="24"/>
          <w:szCs w:val="24"/>
        </w:rPr>
        <w:t>The higher order 8 bits are transferred to address bus (A8-A15) and lower order 8 bits are transferred to multiplexed A/D (AD0-AD7) bus</w:t>
      </w:r>
    </w:p>
    <w:p>
      <w:pPr>
        <w:pStyle w:val="Normal"/>
        <w:rPr>
          <w:rFonts w:ascii="Times New Roman" w:hAnsi="Times New Roman" w:cs="Times New Roman"/>
          <w:sz w:val="24"/>
          <w:szCs w:val="24"/>
        </w:rPr>
      </w:pPr>
      <w:r>
        <w:rPr>
          <w:rFonts w:cs="Times New Roman" w:ascii="Times New Roman" w:hAnsi="Times New Roman"/>
          <w:b/>
          <w:sz w:val="24"/>
          <w:szCs w:val="24"/>
        </w:rPr>
        <w:t>T2 State</w:t>
      </w:r>
      <w:r>
        <w:rPr>
          <w:rFonts w:cs="Times New Roman" w:ascii="Times New Roman" w:hAnsi="Times New Roman"/>
          <w:sz w:val="24"/>
          <w:szCs w:val="24"/>
        </w:rPr>
        <w:t xml:space="preserve">: During the beginning of this state, the RD’ signal goes low to enable memory. It is during this state, the selected memory location is placed on D0-D7 of the Address/Data multiplexed bus. </w:t>
      </w:r>
    </w:p>
    <w:p>
      <w:pPr>
        <w:pStyle w:val="Normal"/>
        <w:rPr>
          <w:rFonts w:ascii="Times New Roman" w:hAnsi="Times New Roman" w:cs="Times New Roman"/>
          <w:sz w:val="24"/>
          <w:szCs w:val="24"/>
        </w:rPr>
      </w:pPr>
      <w:r>
        <w:rPr>
          <w:rFonts w:cs="Times New Roman" w:ascii="Times New Roman" w:hAnsi="Times New Roman"/>
          <w:b/>
          <w:sz w:val="24"/>
          <w:szCs w:val="24"/>
        </w:rPr>
        <w:t>T3 State</w:t>
      </w:r>
      <w:r>
        <w:rPr>
          <w:rFonts w:cs="Times New Roman" w:ascii="Times New Roman" w:hAnsi="Times New Roman"/>
          <w:sz w:val="24"/>
          <w:szCs w:val="24"/>
        </w:rPr>
        <w:t xml:space="preserve">: In the previous state the Opcode is placed in D0-D7 of the A/D bus. In this state of the cycle, the Opcode of the A/D bus is transferred to the instruction register of the microprocessor. Now the RD’ goes high after this action and thus disables the memory from A/D bus. </w:t>
      </w:r>
    </w:p>
    <w:p>
      <w:pPr>
        <w:pStyle w:val="Normal"/>
        <w:rPr>
          <w:rFonts w:ascii="Times New Roman" w:hAnsi="Times New Roman" w:cs="Times New Roman"/>
          <w:sz w:val="24"/>
          <w:szCs w:val="24"/>
        </w:rPr>
      </w:pPr>
      <w:r>
        <w:rPr>
          <w:rFonts w:cs="Times New Roman" w:ascii="Times New Roman" w:hAnsi="Times New Roman"/>
          <w:b/>
          <w:sz w:val="24"/>
          <w:szCs w:val="24"/>
        </w:rPr>
        <w:t>T4 State</w:t>
      </w:r>
      <w:r>
        <w:rPr>
          <w:rFonts w:cs="Times New Roman" w:ascii="Times New Roman" w:hAnsi="Times New Roman"/>
          <w:sz w:val="24"/>
          <w:szCs w:val="24"/>
        </w:rPr>
        <w:t>: In this state the Opcode which was fetched from the memory is decoded.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b/>
          <w:b/>
          <w:u w:val="single"/>
        </w:rPr>
      </w:pPr>
      <w:r>
        <w:rPr>
          <w:b/>
          <w:u w:val="single"/>
        </w:rPr>
        <w:t xml:space="preserve">2. </w:t>
      </w:r>
      <w:r>
        <w:rPr>
          <w:b/>
          <w:sz w:val="24"/>
          <w:szCs w:val="24"/>
          <w:u w:val="single"/>
        </w:rPr>
        <w:t>Memory</w:t>
      </w:r>
      <w:r>
        <w:rPr>
          <w:b/>
          <w:u w:val="single"/>
        </w:rPr>
        <w:t xml:space="preserve"> read cycle (3T)</w:t>
      </w:r>
    </w:p>
    <w:p>
      <w:pPr>
        <w:pStyle w:val="Normal"/>
        <w:rPr>
          <w:rFonts w:ascii="Times New Roman" w:hAnsi="Times New Roman" w:cs="Times New Roman"/>
          <w:sz w:val="24"/>
          <w:szCs w:val="24"/>
        </w:rPr>
      </w:pPr>
      <w:r>
        <w:rPr/>
        <w:drawing>
          <wp:inline distT="0" distB="0" distL="0" distR="0">
            <wp:extent cx="4143375" cy="29718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8"/>
                    <a:stretch>
                      <a:fillRect/>
                    </a:stretch>
                  </pic:blipFill>
                  <pic:spPr bwMode="auto">
                    <a:xfrm>
                      <a:off x="0" y="0"/>
                      <a:ext cx="4143375" cy="29718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These machine cycles have 3 T-states.</w:t>
      </w:r>
    </w:p>
    <w:p>
      <w:pPr>
        <w:pStyle w:val="Normal"/>
        <w:rPr>
          <w:rFonts w:ascii="Times New Roman" w:hAnsi="Times New Roman" w:cs="Times New Roman"/>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T1 state:</w:t>
      </w:r>
      <w:r>
        <w:rPr>
          <w:rFonts w:cs="Times New Roman" w:ascii="Times New Roman" w:hAnsi="Times New Roman"/>
          <w:sz w:val="24"/>
          <w:szCs w:val="24"/>
        </w:rPr>
        <w:t xml:space="preserve"> • The higher order address bus (A8-A15) and lower order address and data multiplexed (AD0-AD7) bus. ALE goes high so that the memory latches the (AD0-AD7) so that complete 16-bit address are available. The mp identifies the memory read machine cycle from the status signals IO/M’=0, S1=1, S0=0. This condition indicates the memory read cycle. </w:t>
      </w:r>
    </w:p>
    <w:p>
      <w:pPr>
        <w:pStyle w:val="Normal"/>
        <w:rPr>
          <w:rFonts w:ascii="Times New Roman" w:hAnsi="Times New Roman" w:cs="Times New Roman"/>
          <w:sz w:val="24"/>
          <w:szCs w:val="24"/>
        </w:rPr>
      </w:pPr>
      <w:r>
        <w:rPr>
          <w:rFonts w:cs="Times New Roman" w:ascii="Times New Roman" w:hAnsi="Times New Roman"/>
          <w:b/>
          <w:sz w:val="24"/>
          <w:szCs w:val="24"/>
        </w:rPr>
        <w:t>T2 state</w:t>
      </w:r>
      <w:r>
        <w:rPr>
          <w:rFonts w:cs="Times New Roman" w:ascii="Times New Roman" w:hAnsi="Times New Roman"/>
          <w:sz w:val="24"/>
          <w:szCs w:val="24"/>
        </w:rPr>
        <w:t xml:space="preserve">: • Selected memory location is placed on the (D0-D7) of the A/D multiplexed bus. RD’ goes LOW </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T3 State: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data which was loaded on the previous state is transferred to the microprocessor. In the middle of the T3 state RD’ goes high and disables the memory read operation. The data which was obtained from the memory is then decoded.</w:t>
      </w:r>
    </w:p>
    <w:p>
      <w:pPr>
        <w:pStyle w:val="ListParagraph"/>
        <w:numPr>
          <w:ilvl w:val="0"/>
          <w:numId w:val="24"/>
        </w:numPr>
        <w:rPr>
          <w:rFonts w:ascii="Times New Roman" w:hAnsi="Times New Roman" w:cs="Times New Roman"/>
          <w:b/>
          <w:b/>
          <w:sz w:val="24"/>
          <w:szCs w:val="24"/>
        </w:rPr>
      </w:pPr>
      <w:r>
        <w:rPr>
          <w:rFonts w:cs="Times New Roman" w:ascii="Times New Roman" w:hAnsi="Times New Roman"/>
          <w:b/>
          <w:sz w:val="24"/>
          <w:szCs w:val="24"/>
        </w:rPr>
        <w:t>Memory write cycle (3T)</w:t>
      </w:r>
    </w:p>
    <w:p>
      <w:pPr>
        <w:pStyle w:val="ListParagraph"/>
        <w:rPr>
          <w:b/>
          <w:b/>
        </w:rPr>
      </w:pPr>
      <w:r>
        <w:rPr/>
        <w:drawing>
          <wp:inline distT="0" distB="0" distL="0" distR="0">
            <wp:extent cx="3152775" cy="2380615"/>
            <wp:effectExtent l="0" t="0" r="0" b="0"/>
            <wp:docPr id="1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
                    <pic:cNvPicPr>
                      <a:picLocks noChangeAspect="1" noChangeArrowheads="1"/>
                    </pic:cNvPicPr>
                  </pic:nvPicPr>
                  <pic:blipFill>
                    <a:blip r:embed="rId9"/>
                    <a:stretch>
                      <a:fillRect/>
                    </a:stretch>
                  </pic:blipFill>
                  <pic:spPr bwMode="auto">
                    <a:xfrm>
                      <a:off x="0" y="0"/>
                      <a:ext cx="3152775" cy="2380615"/>
                    </a:xfrm>
                    <a:prstGeom prst="rect">
                      <a:avLst/>
                    </a:prstGeom>
                  </pic:spPr>
                </pic:pic>
              </a:graphicData>
            </a:graphic>
          </wp:inline>
        </w:drawing>
      </w:r>
    </w:p>
    <w:p>
      <w:pPr>
        <w:pStyle w:val="Normal"/>
        <w:spacing w:lineRule="auto" w:line="240" w:before="0" w:after="0"/>
        <w:rPr>
          <w:rFonts w:ascii="Calibri" w:hAnsi="Calibri" w:cs="Calibri"/>
          <w:color w:val="000000"/>
          <w:sz w:val="24"/>
          <w:szCs w:val="24"/>
          <w:lang w:bidi="ar-SA"/>
        </w:rPr>
      </w:pPr>
      <w:r>
        <w:rPr>
          <w:rFonts w:cs="Calibri"/>
          <w:color w:val="000000"/>
          <w:sz w:val="24"/>
          <w:szCs w:val="24"/>
          <w:lang w:bidi="ar-SA"/>
        </w:rPr>
        <w:t>These machine cycles have 3 T-states.</w:t>
      </w:r>
    </w:p>
    <w:p>
      <w:pPr>
        <w:pStyle w:val="Normal"/>
        <w:spacing w:lineRule="auto" w:line="240" w:before="0" w:after="0"/>
        <w:rPr>
          <w:rFonts w:ascii="Times New Roman" w:hAnsi="Times New Roman" w:cs="Times New Roman"/>
          <w:bCs/>
          <w:sz w:val="24"/>
          <w:szCs w:val="24"/>
          <w:lang w:bidi="ar-SA"/>
        </w:rPr>
      </w:pPr>
      <w:r>
        <w:rPr>
          <w:rFonts w:cs="Times New Roman" w:ascii="Times New Roman" w:hAnsi="Times New Roman"/>
          <w:bCs/>
          <w:sz w:val="24"/>
          <w:szCs w:val="24"/>
          <w:lang w:bidi="ar-SA"/>
        </w:rPr>
        <w:t>T1 state:</w:t>
      </w:r>
    </w:p>
    <w:p>
      <w:pPr>
        <w:pStyle w:val="ListParagraph"/>
        <w:numPr>
          <w:ilvl w:val="1"/>
          <w:numId w:val="26"/>
        </w:numPr>
        <w:spacing w:lineRule="auto" w:line="240" w:before="0" w:after="0"/>
        <w:contextualSpacing/>
        <w:rPr>
          <w:rFonts w:ascii="Times New Roman" w:hAnsi="Times New Roman" w:cs="Times New Roman"/>
          <w:sz w:val="24"/>
          <w:szCs w:val="24"/>
          <w:lang w:bidi="ar-SA"/>
        </w:rPr>
      </w:pPr>
      <w:r>
        <w:rPr>
          <w:rFonts w:cs="Times New Roman" w:ascii="Times New Roman" w:hAnsi="Times New Roman"/>
          <w:sz w:val="24"/>
          <w:szCs w:val="24"/>
          <w:lang w:bidi="ar-SA"/>
        </w:rPr>
        <w:t xml:space="preserve">The higher order address bus </w:t>
      </w:r>
      <w:r>
        <w:rPr>
          <w:rFonts w:cs="Times New Roman" w:ascii="Times New Roman" w:hAnsi="Times New Roman"/>
          <w:bCs/>
          <w:sz w:val="24"/>
          <w:szCs w:val="24"/>
          <w:lang w:bidi="ar-SA"/>
        </w:rPr>
        <w:t xml:space="preserve">(A8-A15) </w:t>
      </w:r>
      <w:r>
        <w:rPr>
          <w:rFonts w:cs="Times New Roman" w:ascii="Times New Roman" w:hAnsi="Times New Roman"/>
          <w:sz w:val="24"/>
          <w:szCs w:val="24"/>
          <w:lang w:bidi="ar-SA"/>
        </w:rPr>
        <w:t>and lower order address and data multiplexed (AD0-AD7) bus.</w:t>
      </w:r>
    </w:p>
    <w:p>
      <w:pPr>
        <w:pStyle w:val="ListParagraph"/>
        <w:numPr>
          <w:ilvl w:val="1"/>
          <w:numId w:val="26"/>
        </w:numPr>
        <w:spacing w:lineRule="auto" w:line="240" w:before="0" w:after="0"/>
        <w:contextualSpacing/>
        <w:rPr>
          <w:rFonts w:ascii="Times New Roman" w:hAnsi="Times New Roman" w:cs="Times New Roman"/>
          <w:sz w:val="24"/>
          <w:szCs w:val="24"/>
          <w:lang w:bidi="ar-SA"/>
        </w:rPr>
      </w:pPr>
      <w:r>
        <w:rPr>
          <w:rFonts w:cs="Times New Roman" w:ascii="Times New Roman" w:hAnsi="Times New Roman"/>
          <w:bCs/>
          <w:sz w:val="24"/>
          <w:szCs w:val="24"/>
          <w:lang w:bidi="ar-SA"/>
        </w:rPr>
        <w:t xml:space="preserve">ALE goes high </w:t>
      </w:r>
      <w:r>
        <w:rPr>
          <w:rFonts w:cs="Times New Roman" w:ascii="Times New Roman" w:hAnsi="Times New Roman"/>
          <w:sz w:val="24"/>
          <w:szCs w:val="24"/>
          <w:lang w:bidi="ar-SA"/>
        </w:rPr>
        <w:t>so that the memory latches the (AD0-AD7) so that complete 16-bit address are available.</w:t>
      </w:r>
    </w:p>
    <w:p>
      <w:pPr>
        <w:pStyle w:val="ListParagraph"/>
        <w:numPr>
          <w:ilvl w:val="1"/>
          <w:numId w:val="26"/>
        </w:numPr>
        <w:spacing w:lineRule="auto" w:line="240" w:before="0" w:after="0"/>
        <w:contextualSpacing/>
        <w:rPr>
          <w:rFonts w:ascii="Times New Roman" w:hAnsi="Times New Roman" w:cs="Times New Roman"/>
          <w:sz w:val="24"/>
          <w:szCs w:val="24"/>
          <w:lang w:bidi="ar-SA"/>
        </w:rPr>
      </w:pPr>
      <w:r>
        <w:rPr>
          <w:rFonts w:cs="Times New Roman" w:ascii="Times New Roman" w:hAnsi="Times New Roman"/>
          <w:sz w:val="24"/>
          <w:szCs w:val="24"/>
          <w:lang w:bidi="ar-SA"/>
        </w:rPr>
        <w:t xml:space="preserve">The mp identifies the memory read machine cycle from the status signals </w:t>
      </w:r>
      <w:r>
        <w:rPr>
          <w:rFonts w:cs="Times New Roman" w:ascii="Times New Roman" w:hAnsi="Times New Roman"/>
          <w:bCs/>
          <w:sz w:val="24"/>
          <w:szCs w:val="24"/>
          <w:lang w:bidi="ar-SA"/>
        </w:rPr>
        <w:t>IO/M’=0, S1=0, S0=1</w:t>
      </w:r>
      <w:r>
        <w:rPr>
          <w:rFonts w:cs="Times New Roman" w:ascii="Times New Roman" w:hAnsi="Times New Roman"/>
          <w:sz w:val="24"/>
          <w:szCs w:val="24"/>
          <w:lang w:bidi="ar-SA"/>
        </w:rPr>
        <w:t>. This condition indicates the memory read cycle.</w:t>
      </w:r>
    </w:p>
    <w:p>
      <w:pPr>
        <w:pStyle w:val="Normal"/>
        <w:spacing w:lineRule="auto" w:line="240" w:before="0" w:after="0"/>
        <w:rPr>
          <w:rFonts w:ascii="Times New Roman" w:hAnsi="Times New Roman" w:cs="Times New Roman"/>
          <w:bCs/>
          <w:sz w:val="24"/>
          <w:szCs w:val="24"/>
          <w:lang w:bidi="ar-SA"/>
        </w:rPr>
      </w:pPr>
      <w:r>
        <w:rPr>
          <w:rFonts w:cs="Times New Roman" w:ascii="Times New Roman" w:hAnsi="Times New Roman"/>
          <w:bCs/>
          <w:sz w:val="24"/>
          <w:szCs w:val="24"/>
          <w:lang w:bidi="ar-SA"/>
        </w:rPr>
        <w:t>T2 state:</w:t>
      </w:r>
    </w:p>
    <w:p>
      <w:pPr>
        <w:pStyle w:val="Normal"/>
        <w:spacing w:lineRule="auto" w:line="240" w:before="0" w:after="0"/>
        <w:rPr>
          <w:rFonts w:ascii="Times New Roman" w:hAnsi="Times New Roman" w:cs="Times New Roman"/>
          <w:bCs/>
          <w:sz w:val="24"/>
          <w:szCs w:val="24"/>
          <w:lang w:bidi="ar-SA"/>
        </w:rPr>
      </w:pPr>
      <w:r>
        <w:rPr>
          <w:rFonts w:cs="Times New Roman" w:ascii="Times New Roman" w:hAnsi="Times New Roman"/>
          <w:sz w:val="24"/>
          <w:szCs w:val="24"/>
          <w:lang w:bidi="ar-SA"/>
        </w:rPr>
        <w:t xml:space="preserve">• </w:t>
      </w:r>
      <w:r>
        <w:rPr>
          <w:rFonts w:cs="Times New Roman" w:ascii="Times New Roman" w:hAnsi="Times New Roman"/>
          <w:sz w:val="24"/>
          <w:szCs w:val="24"/>
          <w:lang w:bidi="ar-SA"/>
        </w:rPr>
        <w:t xml:space="preserve">Selected memory location is placed on the (D0-D7) of the A/D multiplexed bus. WR’ goes </w:t>
      </w:r>
      <w:r>
        <w:rPr>
          <w:rFonts w:cs="Times New Roman" w:ascii="Times New Roman" w:hAnsi="Times New Roman"/>
          <w:bCs/>
          <w:sz w:val="24"/>
          <w:szCs w:val="24"/>
          <w:lang w:bidi="ar-SA"/>
        </w:rPr>
        <w:t>LOW</w:t>
      </w:r>
    </w:p>
    <w:p>
      <w:pPr>
        <w:pStyle w:val="Normal"/>
        <w:spacing w:lineRule="auto" w:line="240" w:before="0" w:after="0"/>
        <w:rPr>
          <w:rFonts w:ascii="Times New Roman" w:hAnsi="Times New Roman" w:cs="Times New Roman"/>
          <w:bCs/>
          <w:sz w:val="24"/>
          <w:szCs w:val="24"/>
          <w:lang w:bidi="ar-SA"/>
        </w:rPr>
      </w:pPr>
      <w:r>
        <w:rPr>
          <w:rFonts w:cs="Times New Roman" w:ascii="Times New Roman" w:hAnsi="Times New Roman"/>
          <w:bCs/>
          <w:sz w:val="24"/>
          <w:szCs w:val="24"/>
          <w:lang w:bidi="ar-SA"/>
        </w:rPr>
      </w:r>
    </w:p>
    <w:p>
      <w:pPr>
        <w:pStyle w:val="Normal"/>
        <w:spacing w:lineRule="auto" w:line="240" w:before="0" w:after="0"/>
        <w:rPr>
          <w:rFonts w:ascii="Times New Roman" w:hAnsi="Times New Roman" w:cs="Times New Roman"/>
          <w:bCs/>
          <w:sz w:val="24"/>
          <w:szCs w:val="24"/>
          <w:lang w:bidi="ar-SA"/>
        </w:rPr>
      </w:pPr>
      <w:r>
        <w:rPr>
          <w:rFonts w:cs="Times New Roman" w:ascii="Times New Roman" w:hAnsi="Times New Roman"/>
          <w:bCs/>
          <w:sz w:val="24"/>
          <w:szCs w:val="24"/>
          <w:lang w:bidi="ar-SA"/>
        </w:rPr>
        <w:t>T3 State:</w:t>
      </w:r>
    </w:p>
    <w:p>
      <w:pPr>
        <w:pStyle w:val="Normal"/>
        <w:spacing w:lineRule="auto" w:line="240" w:before="0" w:after="0"/>
        <w:rPr>
          <w:rFonts w:ascii="Times New Roman" w:hAnsi="Times New Roman" w:cs="Times New Roman"/>
          <w:sz w:val="24"/>
          <w:szCs w:val="24"/>
          <w:lang w:bidi="ar-SA"/>
        </w:rPr>
      </w:pPr>
      <w:r>
        <w:rPr>
          <w:rFonts w:cs="Times New Roman" w:ascii="Times New Roman" w:hAnsi="Times New Roman"/>
          <w:sz w:val="24"/>
          <w:szCs w:val="24"/>
          <w:lang w:bidi="ar-SA"/>
        </w:rPr>
        <w:t xml:space="preserve">• </w:t>
      </w:r>
      <w:r>
        <w:rPr>
          <w:rFonts w:cs="Times New Roman" w:ascii="Times New Roman" w:hAnsi="Times New Roman"/>
          <w:sz w:val="24"/>
          <w:szCs w:val="24"/>
          <w:lang w:bidi="ar-SA"/>
        </w:rPr>
        <w:t>In the middle of the T3 state WR’ goes high and disables the memory write operation. The data which was obtained from the memory is then decoded.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u w:val="single"/>
          <w:lang w:bidi="ar-SA"/>
        </w:rPr>
      </w:pPr>
      <w:r>
        <w:rPr>
          <w:rFonts w:cs="Times New Roman" w:ascii="Times New Roman" w:hAnsi="Times New Roman"/>
          <w:b/>
          <w:bCs/>
          <w:sz w:val="24"/>
          <w:szCs w:val="24"/>
          <w:u w:val="single"/>
          <w:lang w:bidi="ar-SA"/>
        </w:rPr>
        <w:t>4.I/O read cycle(3T)</w:t>
      </w:r>
    </w:p>
    <w:p>
      <w:pPr>
        <w:pStyle w:val="Normal"/>
        <w:rPr>
          <w:rFonts w:ascii="Times New Roman" w:hAnsi="Times New Roman" w:cs="Times New Roman"/>
          <w:sz w:val="24"/>
          <w:szCs w:val="24"/>
        </w:rPr>
      </w:pPr>
      <w:r>
        <w:rPr/>
        <w:drawing>
          <wp:inline distT="0" distB="0" distL="0" distR="0">
            <wp:extent cx="3638550" cy="2539365"/>
            <wp:effectExtent l="0" t="0" r="0" b="0"/>
            <wp:docPr id="1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
                    <pic:cNvPicPr>
                      <a:picLocks noChangeAspect="1" noChangeArrowheads="1"/>
                    </pic:cNvPicPr>
                  </pic:nvPicPr>
                  <pic:blipFill>
                    <a:blip r:embed="rId10"/>
                    <a:stretch>
                      <a:fillRect/>
                    </a:stretch>
                  </pic:blipFill>
                  <pic:spPr bwMode="auto">
                    <a:xfrm>
                      <a:off x="0" y="0"/>
                      <a:ext cx="3638550" cy="2539365"/>
                    </a:xfrm>
                    <a:prstGeom prst="rect">
                      <a:avLst/>
                    </a:prstGeom>
                  </pic:spPr>
                </pic:pic>
              </a:graphicData>
            </a:graphic>
          </wp:inline>
        </w:drawing>
      </w:r>
    </w:p>
    <w:p>
      <w:pPr>
        <w:pStyle w:val="Normal"/>
        <w:rPr>
          <w:rFonts w:ascii="Times New Roman" w:hAnsi="Times New Roman" w:cs="Times New Roman"/>
          <w:b/>
          <w:b/>
          <w:bCs/>
          <w:sz w:val="24"/>
          <w:szCs w:val="24"/>
          <w:u w:val="single"/>
          <w:lang w:bidi="ar-SA"/>
        </w:rPr>
      </w:pPr>
      <w:r>
        <w:rPr/>
        <w:t>The I/O Read cycle is executed by the processor to read a data byte from I/O port or from the peripheral. • The processor takes 3T states to execute this machine cycle. • The IN instruction uses this machine cycle during the execution.</w:t>
      </w:r>
    </w:p>
    <w:p>
      <w:pPr>
        <w:pStyle w:val="Normal"/>
        <w:rPr>
          <w:rFonts w:ascii="Times New Roman" w:hAnsi="Times New Roman" w:cs="Times New Roman"/>
          <w:b/>
          <w:b/>
          <w:bCs/>
          <w:sz w:val="24"/>
          <w:szCs w:val="24"/>
          <w:u w:val="single"/>
          <w:lang w:bidi="ar-SA"/>
        </w:rPr>
      </w:pPr>
      <w:r>
        <w:rPr>
          <w:rFonts w:cs="Times New Roman" w:ascii="Times New Roman" w:hAnsi="Times New Roman"/>
          <w:b/>
          <w:bCs/>
          <w:sz w:val="24"/>
          <w:szCs w:val="24"/>
          <w:u w:val="single"/>
          <w:lang w:bidi="ar-SA"/>
        </w:rPr>
        <w:t>5.I/O write cycle(3T)</w:t>
      </w:r>
    </w:p>
    <w:p>
      <w:pPr>
        <w:pStyle w:val="Normal"/>
        <w:rPr>
          <w:rFonts w:ascii="Times New Roman" w:hAnsi="Times New Roman" w:cs="Times New Roman"/>
          <w:sz w:val="24"/>
          <w:szCs w:val="24"/>
        </w:rPr>
      </w:pPr>
      <w:r>
        <w:rPr/>
        <w:drawing>
          <wp:inline distT="0" distB="0" distL="0" distR="0">
            <wp:extent cx="3207385" cy="2428875"/>
            <wp:effectExtent l="0" t="0" r="0" b="0"/>
            <wp:docPr id="1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pic:cNvPicPr>
                      <a:picLocks noChangeAspect="1" noChangeArrowheads="1"/>
                    </pic:cNvPicPr>
                  </pic:nvPicPr>
                  <pic:blipFill>
                    <a:blip r:embed="rId11"/>
                    <a:stretch>
                      <a:fillRect/>
                    </a:stretch>
                  </pic:blipFill>
                  <pic:spPr bwMode="auto">
                    <a:xfrm>
                      <a:off x="0" y="0"/>
                      <a:ext cx="3207385" cy="2428875"/>
                    </a:xfrm>
                    <a:prstGeom prst="rect">
                      <a:avLst/>
                    </a:prstGeom>
                  </pic:spPr>
                </pic:pic>
              </a:graphicData>
            </a:graphic>
          </wp:inline>
        </w:drawing>
      </w:r>
    </w:p>
    <w:p>
      <w:pPr>
        <w:pStyle w:val="Normal"/>
        <w:rPr/>
      </w:pPr>
      <w:r>
        <w:rPr/>
        <w:t>The I/O write machine cycle is executed by the processor to write a data byte in the I/O port or to a peripheral, which is I/O, mapped in the system. • The processor takes, 3T states to execute this machine cycle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u w:val="single"/>
        </w:rPr>
      </w:pPr>
      <w:r>
        <w:rPr>
          <w:rFonts w:cs="Times New Roman" w:ascii="Times New Roman" w:hAnsi="Times New Roman"/>
          <w:b/>
          <w:sz w:val="24"/>
          <w:szCs w:val="24"/>
          <w:u w:val="single"/>
        </w:rPr>
        <w:t>INTERRUPTS OF INTEL 8085</w:t>
      </w:r>
    </w:p>
    <w:p>
      <w:pPr>
        <w:pStyle w:val="Normal"/>
        <w:numPr>
          <w:ilvl w:val="0"/>
          <w:numId w:val="0"/>
        </w:numPr>
        <w:shd w:val="clear" w:color="auto" w:fill="FFFFFF"/>
        <w:spacing w:lineRule="auto" w:line="240" w:before="150" w:after="150"/>
        <w:outlineLvl w:val="2"/>
        <w:rPr>
          <w:rFonts w:ascii="Times New Roman" w:hAnsi="Times New Roman" w:eastAsia="Times New Roman" w:cs="Times New Roman"/>
          <w:b/>
          <w:b/>
          <w:sz w:val="24"/>
          <w:szCs w:val="24"/>
          <w:lang w:eastAsia="en-IN" w:bidi="ar-SA"/>
        </w:rPr>
      </w:pPr>
      <w:r>
        <w:rPr>
          <w:rFonts w:eastAsia="Times New Roman" w:cs="Times New Roman" w:ascii="Times New Roman" w:hAnsi="Times New Roman"/>
          <w:b/>
          <w:sz w:val="24"/>
          <w:szCs w:val="24"/>
          <w:lang w:eastAsia="en-IN" w:bidi="ar-SA"/>
        </w:rPr>
        <w:t>What is Interrupt?</w:t>
      </w:r>
    </w:p>
    <w:p>
      <w:pPr>
        <w:pStyle w:val="Normal"/>
        <w:spacing w:lineRule="auto" w:line="240" w:before="0"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shd w:fill="FFFFFF" w:val="clear"/>
          <w:lang w:eastAsia="en-IN" w:bidi="ar-SA"/>
        </w:rPr>
        <w:t>Interrupt is a mechanism by which an I/O or an instruction can suspend the normal execution of processor and get itself serviced. Generally, a particular task is assigned to that interrupt signal. In the microprocessor based system the interrupts are used for data transfer between the peripheral devices and the microprocessor.</w:t>
      </w:r>
    </w:p>
    <w:p>
      <w:pPr>
        <w:pStyle w:val="Normal"/>
        <w:numPr>
          <w:ilvl w:val="0"/>
          <w:numId w:val="0"/>
        </w:numPr>
        <w:shd w:val="clear" w:color="auto" w:fill="FFFFFF"/>
        <w:spacing w:lineRule="auto" w:line="240" w:before="150" w:after="150"/>
        <w:outlineLvl w:val="2"/>
        <w:rPr>
          <w:rFonts w:ascii="Times New Roman" w:hAnsi="Times New Roman" w:eastAsia="Times New Roman" w:cs="Times New Roman"/>
          <w:sz w:val="24"/>
          <w:szCs w:val="24"/>
          <w:lang w:eastAsia="en-IN" w:bidi="ar-SA"/>
        </w:rPr>
      </w:pPr>
      <w:r>
        <w:rPr>
          <w:rFonts w:eastAsia="Times New Roman" w:cs="Times New Roman" w:ascii="Times New Roman" w:hAnsi="Times New Roman"/>
          <w:b/>
          <w:sz w:val="24"/>
          <w:szCs w:val="24"/>
          <w:lang w:eastAsia="en-IN" w:bidi="ar-SA"/>
        </w:rPr>
        <w:t>Interrupt Service Routine(ISR)</w:t>
      </w:r>
      <w:r>
        <w:rPr/>
        <mc:AlternateContent>
          <mc:Choice Requires="wps">
            <w:drawing>
              <wp:inline distT="0" distB="0" distL="0" distR="0">
                <wp:extent cx="5731510" cy="635"/>
                <wp:effectExtent l="0" t="0" r="0" b="95250"/>
                <wp:docPr id="16" name=""/>
                <a:graphic xmlns:a="http://schemas.openxmlformats.org/drawingml/2006/main">
                  <a:graphicData uri="http://schemas.microsoft.com/office/word/2010/wordprocessingShape">
                    <wps:wsp>
                      <wps:cNvSpPr/>
                      <wps:nvSpPr>
                        <wps:cNvPr id="0" name=""/>
                        <wps:cNvSpPr/>
                      </wps:nvSpPr>
                      <wps:spPr>
                        <a:xfrm>
                          <a:off x="0" y="0"/>
                          <a:ext cx="5731560" cy="720"/>
                        </a:xfrm>
                        <a:prstGeom prst="rect">
                          <a:avLst/>
                        </a:prstGeom>
                        <a:solidFill>
                          <a:srgbClr val="444444"/>
                        </a:solidFill>
                        <a:ln w="0">
                          <a:noFill/>
                        </a:ln>
                      </wps:spPr>
                      <wps:bodyPr/>
                    </wps:wsp>
                  </a:graphicData>
                </a:graphic>
                <wp14:sizeRelH relativeFrom="page">
                  <wp14:pctWidth>100000</wp14:pctWidth>
                </wp14:sizeRelH>
              </wp:inline>
            </w:drawing>
          </mc:Choice>
          <mc:Fallback>
            <w:pict>
              <v:rect id="shape_0" fillcolor="#444444" stroked="f" o:allowincell="f" style="position:absolute;margin-left:0pt;margin-top:-7.6pt;width:451.25pt;height:0pt;mso-wrap-style:none;v-text-anchor:middle;mso-position-horizontal:center;mso-position-vertical:top">
                <v:fill o:detectmouseclick="t" type="solid" color2="#bbbbbb"/>
                <v:stroke color="#3465a4" joinstyle="round" endcap="flat"/>
                <w10:wrap type="topAndBottom"/>
              </v:rect>
            </w:pict>
          </mc:Fallback>
        </mc:AlternateContent>
      </w:r>
      <w:r>
        <w:rPr>
          <w:rFonts w:eastAsia="Times New Roman" w:cs="Times New Roman" w:ascii="Times New Roman" w:hAnsi="Times New Roman"/>
          <w:sz w:val="24"/>
          <w:szCs w:val="24"/>
          <w:shd w:fill="FFFFFF" w:val="clear"/>
          <w:lang w:eastAsia="en-IN" w:bidi="ar-SA"/>
        </w:rPr>
        <w:t>A small program or a routine that when executed services the corresponding interrupting source is called as an ISR.</w:t>
      </w:r>
    </w:p>
    <w:p>
      <w:pPr>
        <w:pStyle w:val="Normal"/>
        <w:numPr>
          <w:ilvl w:val="0"/>
          <w:numId w:val="0"/>
        </w:numPr>
        <w:shd w:val="clear" w:color="auto" w:fill="FFFFFF"/>
        <w:spacing w:lineRule="auto" w:line="240" w:before="150" w:after="150"/>
        <w:outlineLvl w:val="2"/>
        <w:rPr>
          <w:rFonts w:ascii="Times New Roman" w:hAnsi="Times New Roman" w:eastAsia="Times New Roman" w:cs="Times New Roman"/>
          <w:b/>
          <w:b/>
          <w:sz w:val="24"/>
          <w:szCs w:val="24"/>
          <w:lang w:eastAsia="en-IN" w:bidi="ar-SA"/>
        </w:rPr>
      </w:pPr>
      <w:r>
        <w:rPr>
          <w:rFonts w:eastAsia="Times New Roman" w:cs="Times New Roman" w:ascii="Times New Roman" w:hAnsi="Times New Roman"/>
          <w:b/>
          <w:sz w:val="24"/>
          <w:szCs w:val="24"/>
          <w:lang w:eastAsia="en-IN" w:bidi="ar-SA"/>
        </w:rPr>
        <w:t>Maskable/Non-Maskable Interrupt</w:t>
      </w:r>
    </w:p>
    <w:p>
      <w:pPr>
        <w:pStyle w:val="Normal"/>
        <w:numPr>
          <w:ilvl w:val="0"/>
          <w:numId w:val="0"/>
        </w:numPr>
        <w:shd w:val="clear" w:color="auto" w:fill="FFFFFF"/>
        <w:spacing w:lineRule="auto" w:line="240" w:before="150" w:after="150"/>
        <w:outlineLvl w:val="2"/>
        <w:rPr>
          <w:rFonts w:ascii="Times New Roman" w:hAnsi="Times New Roman" w:eastAsia="Times New Roman" w:cs="Times New Roman"/>
          <w:b/>
          <w:b/>
          <w:sz w:val="24"/>
          <w:szCs w:val="24"/>
          <w:lang w:eastAsia="en-IN" w:bidi="ar-SA"/>
        </w:rPr>
      </w:pPr>
      <w:r>
        <w:rPr>
          <w:rFonts w:eastAsia="Times New Roman" w:cs="Times New Roman" w:ascii="Times New Roman" w:hAnsi="Times New Roman"/>
          <w:sz w:val="24"/>
          <w:szCs w:val="24"/>
          <w:shd w:fill="FFFFFF" w:val="clear"/>
          <w:lang w:eastAsia="en-IN" w:bidi="ar-SA"/>
        </w:rPr>
        <w:t>An interrupt that can be disabled by writing some instruction is known as Maskable Interrupt otherwise it is called Non-Maskable Interrupt. </w:t>
      </w:r>
      <w:r>
        <w:rPr>
          <w:rFonts w:eastAsia="Times New Roman" w:cs="Times New Roman" w:ascii="Times New Roman" w:hAnsi="Times New Roman"/>
          <w:sz w:val="24"/>
          <w:szCs w:val="24"/>
          <w:lang w:eastAsia="en-IN" w:bidi="ar-SA"/>
        </w:rPr>
        <w:br/>
      </w:r>
    </w:p>
    <w:p>
      <w:pPr>
        <w:pStyle w:val="Normal"/>
        <w:numPr>
          <w:ilvl w:val="0"/>
          <w:numId w:val="0"/>
        </w:numPr>
        <w:shd w:val="clear" w:color="auto" w:fill="FFFFFF"/>
        <w:spacing w:lineRule="auto" w:line="240" w:before="150" w:after="150"/>
        <w:outlineLvl w:val="2"/>
        <w:rPr>
          <w:rFonts w:ascii="Times New Roman" w:hAnsi="Times New Roman" w:eastAsia="Times New Roman" w:cs="Times New Roman"/>
          <w:sz w:val="24"/>
          <w:szCs w:val="24"/>
          <w:lang w:eastAsia="en-IN" w:bidi="ar-SA"/>
        </w:rPr>
      </w:pPr>
      <w:r>
        <w:rPr>
          <w:rFonts w:eastAsia="Times New Roman" w:cs="Times New Roman" w:ascii="Times New Roman" w:hAnsi="Times New Roman"/>
          <w:b/>
          <w:sz w:val="24"/>
          <w:szCs w:val="24"/>
          <w:u w:val="single"/>
          <w:lang w:eastAsia="en-IN" w:bidi="ar-SA"/>
        </w:rPr>
        <w:t>There are 6 pins available in 8085 for interrupt</w:t>
      </w:r>
      <w:r>
        <w:rPr/>
        <mc:AlternateContent>
          <mc:Choice Requires="wps">
            <w:drawing>
              <wp:inline distT="0" distB="0" distL="0" distR="0">
                <wp:extent cx="5731510" cy="635"/>
                <wp:effectExtent l="0" t="0" r="0" b="95250"/>
                <wp:docPr id="17" name=""/>
                <a:graphic xmlns:a="http://schemas.openxmlformats.org/drawingml/2006/main">
                  <a:graphicData uri="http://schemas.microsoft.com/office/word/2010/wordprocessingShape">
                    <wps:wsp>
                      <wps:cNvSpPr/>
                      <wps:nvSpPr>
                        <wps:cNvPr id="1" name=""/>
                        <wps:cNvSpPr/>
                      </wps:nvSpPr>
                      <wps:spPr>
                        <a:xfrm>
                          <a:off x="0" y="0"/>
                          <a:ext cx="5731560" cy="720"/>
                        </a:xfrm>
                        <a:prstGeom prst="rect">
                          <a:avLst/>
                        </a:prstGeom>
                        <a:solidFill>
                          <a:srgbClr val="444444"/>
                        </a:solidFill>
                        <a:ln w="0">
                          <a:noFill/>
                        </a:ln>
                      </wps:spPr>
                      <wps:bodyPr/>
                    </wps:wsp>
                  </a:graphicData>
                </a:graphic>
                <wp14:sizeRelH relativeFrom="page">
                  <wp14:pctWidth>100000</wp14:pctWidth>
                </wp14:sizeRelH>
              </wp:inline>
            </w:drawing>
          </mc:Choice>
          <mc:Fallback>
            <w:pict>
              <v:rect id="shape_0" fillcolor="#444444" stroked="f" o:allowincell="f" style="position:absolute;margin-left:0pt;margin-top:-7.6pt;width:451.25pt;height:0pt;mso-wrap-style:none;v-text-anchor:middle;mso-position-horizontal:center;mso-position-vertical:top">
                <v:fill o:detectmouseclick="t" type="solid" color2="#bbbbbb"/>
                <v:stroke color="#3465a4" joinstyle="round" endcap="flat"/>
                <w10:wrap type="topAndBottom"/>
              </v:rect>
            </w:pict>
          </mc:Fallback>
        </mc:AlternateContent>
      </w:r>
    </w:p>
    <w:p>
      <w:pPr>
        <w:pStyle w:val="Normal"/>
        <w:numPr>
          <w:ilvl w:val="0"/>
          <w:numId w:val="28"/>
        </w:numPr>
        <w:shd w:val="clear" w:color="auto" w:fill="FFFFFF"/>
        <w:spacing w:lineRule="auto" w:line="240" w:beforeAutospacing="1"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TRAP</w:t>
      </w:r>
    </w:p>
    <w:p>
      <w:pPr>
        <w:pStyle w:val="Normal"/>
        <w:numPr>
          <w:ilvl w:val="0"/>
          <w:numId w:val="28"/>
        </w:numPr>
        <w:shd w:val="clear" w:color="auto" w:fill="FFFFFF"/>
        <w:spacing w:lineRule="auto" w:line="240" w:before="0"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RST 7.5</w:t>
      </w:r>
    </w:p>
    <w:p>
      <w:pPr>
        <w:pStyle w:val="Normal"/>
        <w:numPr>
          <w:ilvl w:val="0"/>
          <w:numId w:val="28"/>
        </w:numPr>
        <w:shd w:val="clear" w:color="auto" w:fill="FFFFFF"/>
        <w:spacing w:lineRule="auto" w:line="240" w:before="0"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RST6.5</w:t>
      </w:r>
    </w:p>
    <w:p>
      <w:pPr>
        <w:pStyle w:val="Normal"/>
        <w:numPr>
          <w:ilvl w:val="0"/>
          <w:numId w:val="28"/>
        </w:numPr>
        <w:shd w:val="clear" w:color="auto" w:fill="FFFFFF"/>
        <w:spacing w:lineRule="auto" w:line="240" w:before="0"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RST5.5</w:t>
      </w:r>
    </w:p>
    <w:p>
      <w:pPr>
        <w:pStyle w:val="Normal"/>
        <w:numPr>
          <w:ilvl w:val="0"/>
          <w:numId w:val="28"/>
        </w:numPr>
        <w:shd w:val="clear" w:color="auto" w:fill="FFFFFF"/>
        <w:spacing w:lineRule="auto" w:line="240" w:before="0"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INTR</w:t>
      </w:r>
    </w:p>
    <w:p>
      <w:pPr>
        <w:pStyle w:val="Normal"/>
        <w:numPr>
          <w:ilvl w:val="0"/>
          <w:numId w:val="28"/>
        </w:numPr>
        <w:shd w:val="clear" w:color="auto" w:fill="FFFFFF"/>
        <w:spacing w:lineRule="auto" w:line="240" w:before="0" w:afterAutospacing="1"/>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INTA</w:t>
      </w:r>
    </w:p>
    <w:p>
      <w:pPr>
        <w:pStyle w:val="Normal"/>
        <w:numPr>
          <w:ilvl w:val="0"/>
          <w:numId w:val="0"/>
        </w:numPr>
        <w:shd w:val="clear" w:color="auto" w:fill="FFFFFF"/>
        <w:spacing w:lineRule="auto" w:line="240" w:before="150" w:after="150"/>
        <w:outlineLvl w:val="2"/>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r>
    </w:p>
    <w:p>
      <w:pPr>
        <w:pStyle w:val="Normal"/>
        <w:numPr>
          <w:ilvl w:val="0"/>
          <w:numId w:val="0"/>
        </w:numPr>
        <w:shd w:val="clear" w:color="auto" w:fill="FFFFFF"/>
        <w:spacing w:lineRule="auto" w:line="240" w:before="150" w:after="150"/>
        <w:outlineLvl w:val="2"/>
        <w:rPr>
          <w:rFonts w:ascii="Times New Roman" w:hAnsi="Times New Roman" w:eastAsia="Times New Roman" w:cs="Times New Roman"/>
          <w:b/>
          <w:b/>
          <w:sz w:val="24"/>
          <w:szCs w:val="24"/>
          <w:u w:val="single"/>
          <w:lang w:eastAsia="en-IN" w:bidi="ar-SA"/>
        </w:rPr>
      </w:pPr>
      <w:r>
        <w:rPr>
          <w:rFonts w:eastAsia="Times New Roman" w:cs="Times New Roman" w:ascii="Times New Roman" w:hAnsi="Times New Roman"/>
          <w:b/>
          <w:sz w:val="24"/>
          <w:szCs w:val="24"/>
          <w:u w:val="single"/>
          <w:lang w:eastAsia="en-IN" w:bidi="ar-SA"/>
        </w:rPr>
        <w:t>Execution of Interrupts</w:t>
      </w:r>
    </w:p>
    <w:p>
      <w:pPr>
        <w:pStyle w:val="Normal"/>
        <w:spacing w:lineRule="auto" w:line="240" w:before="300" w:after="300"/>
        <w:rPr>
          <w:rFonts w:ascii="Times New Roman" w:hAnsi="Times New Roman" w:eastAsia="Times New Roman" w:cs="Times New Roman"/>
          <w:b/>
          <w:b/>
          <w:sz w:val="24"/>
          <w:szCs w:val="24"/>
          <w:lang w:eastAsia="en-IN" w:bidi="ar-SA"/>
        </w:rPr>
      </w:pPr>
      <w:r>
        <w:rPr>
          <w:rFonts w:eastAsia="Times New Roman" w:cs="Times New Roman" w:ascii="Times New Roman" w:hAnsi="Times New Roman"/>
          <w:sz w:val="24"/>
          <w:szCs w:val="24"/>
          <w:shd w:fill="FFFFFF" w:val="clear"/>
          <w:lang w:eastAsia="en-IN" w:bidi="ar-SA"/>
        </w:rPr>
        <w:t>When there is an interrupt requests to the Microprocessor then after accepting the interrupts Microprocessor send the INTA (active low) signal to the peripheral. The vectored address of particular interrupt is stored in program counter. The processor executes an interrupt service routine (ISR) addressed in program counter. </w:t>
      </w:r>
      <w:r>
        <w:rPr>
          <w:rFonts w:eastAsia="Times New Roman" w:cs="Times New Roman" w:ascii="Times New Roman" w:hAnsi="Times New Roman"/>
          <w:sz w:val="24"/>
          <w:szCs w:val="24"/>
          <w:lang w:eastAsia="en-IN" w:bidi="ar-SA"/>
        </w:rPr>
        <w:br/>
        <w:br/>
      </w:r>
      <w:r>
        <w:rPr>
          <w:rFonts w:eastAsia="Times New Roman" w:cs="Times New Roman" w:ascii="Times New Roman" w:hAnsi="Times New Roman"/>
          <w:b/>
          <w:sz w:val="24"/>
          <w:szCs w:val="24"/>
          <w:shd w:fill="FFFFFF" w:val="clear"/>
          <w:lang w:eastAsia="en-IN" w:bidi="ar-SA"/>
        </w:rPr>
        <w:t>There are two types of interrupts used in 8085 Microprocessor:</w:t>
      </w:r>
    </w:p>
    <w:p>
      <w:pPr>
        <w:pStyle w:val="Normal"/>
        <w:numPr>
          <w:ilvl w:val="0"/>
          <w:numId w:val="29"/>
        </w:numPr>
        <w:shd w:val="clear" w:color="auto" w:fill="FFFFFF"/>
        <w:spacing w:lineRule="auto" w:line="240" w:beforeAutospacing="1" w:after="0"/>
        <w:rPr>
          <w:rFonts w:ascii="Times New Roman" w:hAnsi="Times New Roman" w:eastAsia="Times New Roman" w:cs="Times New Roman"/>
          <w:b/>
          <w:b/>
          <w:sz w:val="24"/>
          <w:szCs w:val="24"/>
          <w:lang w:eastAsia="en-IN" w:bidi="ar-SA"/>
        </w:rPr>
      </w:pPr>
      <w:r>
        <w:rPr>
          <w:rFonts w:eastAsia="Times New Roman" w:cs="Times New Roman" w:ascii="Times New Roman" w:hAnsi="Times New Roman"/>
          <w:b/>
          <w:sz w:val="24"/>
          <w:szCs w:val="24"/>
          <w:lang w:eastAsia="en-IN" w:bidi="ar-SA"/>
        </w:rPr>
        <w:t>Hardware Interrupts</w:t>
      </w:r>
    </w:p>
    <w:p>
      <w:pPr>
        <w:pStyle w:val="Normal"/>
        <w:numPr>
          <w:ilvl w:val="0"/>
          <w:numId w:val="29"/>
        </w:numPr>
        <w:shd w:val="clear" w:color="auto" w:fill="FFFFFF"/>
        <w:spacing w:lineRule="auto" w:line="240" w:before="0" w:after="0"/>
        <w:rPr>
          <w:rFonts w:ascii="Times New Roman" w:hAnsi="Times New Roman" w:eastAsia="Times New Roman" w:cs="Times New Roman"/>
          <w:b/>
          <w:b/>
          <w:sz w:val="24"/>
          <w:szCs w:val="24"/>
          <w:lang w:eastAsia="en-IN" w:bidi="ar-SA"/>
        </w:rPr>
      </w:pPr>
      <w:r>
        <w:rPr>
          <w:rFonts w:eastAsia="Times New Roman" w:cs="Times New Roman" w:ascii="Times New Roman" w:hAnsi="Times New Roman"/>
          <w:b/>
          <w:sz w:val="24"/>
          <w:szCs w:val="24"/>
          <w:lang w:eastAsia="en-IN" w:bidi="ar-SA"/>
        </w:rPr>
        <w:t>Software Interrupts</w:t>
      </w:r>
    </w:p>
    <w:p>
      <w:pPr>
        <w:pStyle w:val="Normal"/>
        <w:numPr>
          <w:ilvl w:val="0"/>
          <w:numId w:val="29"/>
        </w:numPr>
        <w:shd w:val="clear" w:color="auto" w:fill="FFFFFF"/>
        <w:spacing w:lineRule="auto" w:line="240" w:before="0" w:after="0"/>
        <w:rPr>
          <w:rFonts w:ascii="Times New Roman" w:hAnsi="Times New Roman" w:eastAsia="Times New Roman" w:cs="Times New Roman"/>
          <w:b/>
          <w:b/>
          <w:sz w:val="24"/>
          <w:szCs w:val="24"/>
          <w:lang w:eastAsia="en-IN" w:bidi="ar-SA"/>
        </w:rPr>
      </w:pPr>
      <w:r>
        <w:rPr>
          <w:rFonts w:eastAsia="Times New Roman" w:cs="Times New Roman" w:ascii="Times New Roman" w:hAnsi="Times New Roman"/>
          <w:b/>
          <w:sz w:val="24"/>
          <w:szCs w:val="24"/>
          <w:lang w:eastAsia="en-IN" w:bidi="ar-SA"/>
        </w:rPr>
        <w:t>Vectored and non-vectored interrupt</w:t>
      </w:r>
    </w:p>
    <w:p>
      <w:pPr>
        <w:pStyle w:val="Normal"/>
        <w:numPr>
          <w:ilvl w:val="0"/>
          <w:numId w:val="29"/>
        </w:numPr>
        <w:shd w:val="clear" w:color="auto" w:fill="FFFFFF"/>
        <w:spacing w:lineRule="auto" w:line="240" w:before="0" w:afterAutospacing="1"/>
        <w:rPr>
          <w:rFonts w:ascii="Times New Roman" w:hAnsi="Times New Roman" w:eastAsia="Times New Roman" w:cs="Times New Roman"/>
          <w:b/>
          <w:b/>
          <w:sz w:val="24"/>
          <w:szCs w:val="24"/>
          <w:lang w:eastAsia="en-IN" w:bidi="ar-SA"/>
        </w:rPr>
      </w:pPr>
      <w:r>
        <w:rPr>
          <w:rFonts w:eastAsia="Times New Roman" w:cs="Times New Roman" w:ascii="Times New Roman" w:hAnsi="Times New Roman"/>
          <w:b/>
          <w:sz w:val="24"/>
          <w:szCs w:val="24"/>
          <w:lang w:eastAsia="en-IN" w:bidi="ar-SA"/>
        </w:rPr>
        <w:t>Maskable and non maskable  interrupt</w:t>
      </w:r>
    </w:p>
    <w:p>
      <w:pPr>
        <w:pStyle w:val="Normal"/>
        <w:numPr>
          <w:ilvl w:val="0"/>
          <w:numId w:val="0"/>
        </w:numPr>
        <w:shd w:val="clear" w:color="auto" w:fill="FFFFFF"/>
        <w:spacing w:lineRule="auto" w:line="240" w:before="150" w:after="150"/>
        <w:outlineLvl w:val="2"/>
        <w:rPr>
          <w:rFonts w:ascii="Times New Roman" w:hAnsi="Times New Roman" w:eastAsia="Times New Roman" w:cs="Times New Roman"/>
          <w:sz w:val="24"/>
          <w:szCs w:val="24"/>
          <w:u w:val="single"/>
          <w:lang w:eastAsia="en-IN" w:bidi="ar-SA"/>
        </w:rPr>
      </w:pPr>
      <w:r>
        <w:rPr>
          <w:rFonts w:eastAsia="Times New Roman" w:cs="Times New Roman" w:ascii="Times New Roman" w:hAnsi="Times New Roman"/>
          <w:sz w:val="24"/>
          <w:szCs w:val="24"/>
          <w:u w:val="single"/>
          <w:lang w:eastAsia="en-IN" w:bidi="ar-SA"/>
        </w:rPr>
        <w:t>1. Software Interrupts</w:t>
      </w:r>
    </w:p>
    <w:p>
      <w:pPr>
        <w:pStyle w:val="Normal"/>
        <w:spacing w:lineRule="auto" w:line="240" w:before="300" w:after="30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shd w:fill="FFFFFF" w:val="clear"/>
          <w:lang w:eastAsia="en-IN" w:bidi="ar-SA"/>
        </w:rPr>
        <w:t>A software interrupts is a particular instructions that can be inserted into the desired location in the program. There are eight Software interrupts in 8085 Microprocessor. From RST0 to RST7.</w:t>
      </w:r>
    </w:p>
    <w:p>
      <w:pPr>
        <w:pStyle w:val="Normal"/>
        <w:numPr>
          <w:ilvl w:val="0"/>
          <w:numId w:val="30"/>
        </w:numPr>
        <w:shd w:val="clear" w:color="auto" w:fill="FFFFFF"/>
        <w:spacing w:lineRule="auto" w:line="240" w:beforeAutospacing="1"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RST0</w:t>
      </w:r>
    </w:p>
    <w:p>
      <w:pPr>
        <w:pStyle w:val="Normal"/>
        <w:numPr>
          <w:ilvl w:val="0"/>
          <w:numId w:val="30"/>
        </w:numPr>
        <w:shd w:val="clear" w:color="auto" w:fill="FFFFFF"/>
        <w:spacing w:lineRule="auto" w:line="240" w:before="0"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RST1</w:t>
      </w:r>
    </w:p>
    <w:p>
      <w:pPr>
        <w:pStyle w:val="Normal"/>
        <w:numPr>
          <w:ilvl w:val="0"/>
          <w:numId w:val="30"/>
        </w:numPr>
        <w:shd w:val="clear" w:color="auto" w:fill="FFFFFF"/>
        <w:spacing w:lineRule="auto" w:line="240" w:before="0"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RST2</w:t>
      </w:r>
    </w:p>
    <w:p>
      <w:pPr>
        <w:pStyle w:val="Normal"/>
        <w:numPr>
          <w:ilvl w:val="0"/>
          <w:numId w:val="30"/>
        </w:numPr>
        <w:shd w:val="clear" w:color="auto" w:fill="FFFFFF"/>
        <w:spacing w:lineRule="auto" w:line="240" w:before="0"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RST3</w:t>
      </w:r>
    </w:p>
    <w:p>
      <w:pPr>
        <w:pStyle w:val="Normal"/>
        <w:numPr>
          <w:ilvl w:val="0"/>
          <w:numId w:val="30"/>
        </w:numPr>
        <w:shd w:val="clear" w:color="auto" w:fill="FFFFFF"/>
        <w:spacing w:lineRule="auto" w:line="240" w:before="0"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RST4</w:t>
      </w:r>
    </w:p>
    <w:p>
      <w:pPr>
        <w:pStyle w:val="Normal"/>
        <w:numPr>
          <w:ilvl w:val="0"/>
          <w:numId w:val="30"/>
        </w:numPr>
        <w:shd w:val="clear" w:color="auto" w:fill="FFFFFF"/>
        <w:spacing w:lineRule="auto" w:line="240" w:before="0"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RST5</w:t>
      </w:r>
    </w:p>
    <w:p>
      <w:pPr>
        <w:pStyle w:val="Normal"/>
        <w:numPr>
          <w:ilvl w:val="0"/>
          <w:numId w:val="30"/>
        </w:numPr>
        <w:shd w:val="clear" w:color="auto" w:fill="FFFFFF"/>
        <w:spacing w:lineRule="auto" w:line="240" w:before="0"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RST6</w:t>
      </w:r>
    </w:p>
    <w:p>
      <w:pPr>
        <w:pStyle w:val="Normal"/>
        <w:numPr>
          <w:ilvl w:val="0"/>
          <w:numId w:val="30"/>
        </w:numPr>
        <w:shd w:val="clear" w:color="auto" w:fill="FFFFFF"/>
        <w:spacing w:lineRule="auto" w:line="240" w:before="0" w:afterAutospacing="1"/>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RST7</w:t>
      </w:r>
    </w:p>
    <w:p>
      <w:pPr>
        <w:pStyle w:val="Normal"/>
        <w:rPr>
          <w:rFonts w:ascii="Times New Roman" w:hAnsi="Times New Roman" w:eastAsia="Times New Roman" w:cs="Times New Roman"/>
          <w:sz w:val="24"/>
          <w:szCs w:val="24"/>
          <w:shd w:fill="FFFFFF" w:val="clear"/>
          <w:lang w:eastAsia="en-IN" w:bidi="ar-SA"/>
        </w:rPr>
      </w:pPr>
      <w:r>
        <w:rPr>
          <w:rFonts w:eastAsia="Times New Roman" w:cs="Times New Roman" w:ascii="Times New Roman" w:hAnsi="Times New Roman"/>
          <w:sz w:val="24"/>
          <w:szCs w:val="24"/>
          <w:shd w:fill="FFFFFF" w:val="clear"/>
          <w:lang w:eastAsia="en-IN" w:bidi="ar-SA"/>
        </w:rPr>
        <w:t>They allow the microprocessor to transfer program control from the main program to the subroutine program. After completing the subroutine program, the program control returns back to the main program. </w:t>
      </w:r>
    </w:p>
    <w:p>
      <w:pPr>
        <w:pStyle w:val="Heading2"/>
        <w:shd w:val="clear" w:color="auto" w:fill="FFFFFF"/>
        <w:spacing w:before="150" w:after="150"/>
        <w:rPr>
          <w:rFonts w:ascii="Times New Roman" w:hAnsi="Times New Roman" w:cs="Times New Roman"/>
          <w:b w:val="false"/>
          <w:b w:val="false"/>
          <w:bCs w:val="false"/>
          <w:color w:val="auto"/>
          <w:sz w:val="24"/>
          <w:szCs w:val="24"/>
          <w:u w:val="single"/>
        </w:rPr>
      </w:pPr>
      <w:r>
        <w:rPr>
          <w:rFonts w:cs="Times New Roman" w:ascii="Times New Roman" w:hAnsi="Times New Roman"/>
          <w:b w:val="false"/>
          <w:bCs w:val="false"/>
          <w:color w:val="auto"/>
          <w:sz w:val="24"/>
          <w:szCs w:val="24"/>
          <w:u w:val="single"/>
        </w:rPr>
        <w:t>2. Hardware Interrupt</w:t>
      </w:r>
    </w:p>
    <w:p>
      <w:pPr>
        <w:pStyle w:val="Heading2"/>
        <w:shd w:val="clear" w:color="auto" w:fill="FFFFFF"/>
        <w:spacing w:before="150" w:after="150"/>
        <w:rPr>
          <w:rFonts w:ascii="Times New Roman" w:hAnsi="Times New Roman" w:cs="Times New Roman"/>
          <w:b w:val="false"/>
          <w:b w:val="false"/>
          <w:bCs w:val="false"/>
          <w:color w:val="auto"/>
          <w:sz w:val="24"/>
          <w:szCs w:val="24"/>
          <w:u w:val="single"/>
        </w:rPr>
      </w:pPr>
      <w:r>
        <w:rPr>
          <w:rFonts w:cs="Times New Roman" w:ascii="Times New Roman" w:hAnsi="Times New Roman"/>
          <w:b w:val="false"/>
          <w:color w:val="000000"/>
          <w:sz w:val="24"/>
          <w:szCs w:val="24"/>
          <w:shd w:fill="FFFFFF" w:val="clear"/>
        </w:rPr>
        <w:t>As already discussed that there are 6 interrupt pins in the microprocessor used as Hardware Interrrupts given below:</w:t>
      </w:r>
    </w:p>
    <w:p>
      <w:pPr>
        <w:pStyle w:val="Normal"/>
        <w:numPr>
          <w:ilvl w:val="0"/>
          <w:numId w:val="31"/>
        </w:numPr>
        <w:shd w:val="clear" w:color="auto" w:fill="FFFFFF"/>
        <w:spacing w:lineRule="auto" w:line="240" w:beforeAutospacing="1" w:after="0"/>
        <w:rPr>
          <w:rFonts w:ascii="Times New Roman" w:hAnsi="Times New Roman" w:cs="Times New Roman"/>
          <w:sz w:val="24"/>
          <w:szCs w:val="24"/>
        </w:rPr>
      </w:pPr>
      <w:r>
        <w:rPr>
          <w:rFonts w:cs="Times New Roman" w:ascii="Times New Roman" w:hAnsi="Times New Roman"/>
          <w:sz w:val="24"/>
          <w:szCs w:val="24"/>
        </w:rPr>
        <w:t>TRAP</w:t>
      </w:r>
    </w:p>
    <w:p>
      <w:pPr>
        <w:pStyle w:val="Normal"/>
        <w:numPr>
          <w:ilvl w:val="0"/>
          <w:numId w:val="31"/>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RST7.5</w:t>
      </w:r>
    </w:p>
    <w:p>
      <w:pPr>
        <w:pStyle w:val="Normal"/>
        <w:numPr>
          <w:ilvl w:val="0"/>
          <w:numId w:val="31"/>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RST6.5</w:t>
      </w:r>
    </w:p>
    <w:p>
      <w:pPr>
        <w:pStyle w:val="Normal"/>
        <w:numPr>
          <w:ilvl w:val="0"/>
          <w:numId w:val="31"/>
        </w:numPr>
        <w:shd w:val="clear" w:color="auto" w:fill="FFFFFF"/>
        <w:spacing w:lineRule="auto" w:line="240" w:before="0" w:after="0"/>
        <w:rPr>
          <w:rFonts w:ascii="Times New Roman" w:hAnsi="Times New Roman" w:cs="Times New Roman"/>
          <w:sz w:val="24"/>
          <w:szCs w:val="24"/>
        </w:rPr>
      </w:pPr>
      <w:r>
        <w:rPr>
          <w:rFonts w:cs="Times New Roman" w:ascii="Times New Roman" w:hAnsi="Times New Roman"/>
          <w:sz w:val="24"/>
          <w:szCs w:val="24"/>
        </w:rPr>
        <w:t>RST5.5</w:t>
      </w:r>
    </w:p>
    <w:p>
      <w:pPr>
        <w:pStyle w:val="Normal"/>
        <w:numPr>
          <w:ilvl w:val="0"/>
          <w:numId w:val="31"/>
        </w:numPr>
        <w:shd w:val="clear" w:color="auto" w:fill="FFFFFF"/>
        <w:spacing w:lineRule="auto" w:line="240" w:before="0" w:afterAutospacing="1"/>
        <w:rPr>
          <w:rFonts w:ascii="Times New Roman" w:hAnsi="Times New Roman" w:cs="Times New Roman"/>
          <w:sz w:val="24"/>
          <w:szCs w:val="24"/>
        </w:rPr>
      </w:pPr>
      <w:r>
        <w:rPr>
          <w:rFonts w:cs="Times New Roman" w:ascii="Times New Roman" w:hAnsi="Times New Roman"/>
          <w:sz w:val="24"/>
          <w:szCs w:val="24"/>
        </w:rPr>
        <w:t>INTR</w:t>
      </w:r>
    </w:p>
    <w:p>
      <w:pPr>
        <w:pStyle w:val="Normal"/>
        <w:numPr>
          <w:ilvl w:val="0"/>
          <w:numId w:val="0"/>
        </w:numPr>
        <w:shd w:val="clear" w:color="auto" w:fill="FFFFFF"/>
        <w:spacing w:lineRule="auto" w:line="240" w:before="150" w:after="150"/>
        <w:ind w:left="360" w:hanging="0"/>
        <w:outlineLvl w:val="2"/>
        <w:rPr>
          <w:rFonts w:ascii="Times New Roman" w:hAnsi="Times New Roman" w:eastAsia="Times New Roman" w:cs="Times New Roman"/>
          <w:b/>
          <w:b/>
          <w:sz w:val="24"/>
          <w:szCs w:val="24"/>
          <w:lang w:eastAsia="en-IN" w:bidi="ar-SA"/>
        </w:rPr>
      </w:pPr>
      <w:r>
        <w:rPr>
          <w:rFonts w:eastAsia="Times New Roman" w:cs="Times New Roman" w:ascii="Times New Roman" w:hAnsi="Times New Roman"/>
          <w:b/>
          <w:sz w:val="24"/>
          <w:szCs w:val="24"/>
          <w:lang w:eastAsia="en-IN" w:bidi="ar-SA"/>
        </w:rPr>
        <w:t>TRAP</w:t>
      </w:r>
    </w:p>
    <w:p>
      <w:pPr>
        <w:pStyle w:val="ListParagraph"/>
        <w:numPr>
          <w:ilvl w:val="2"/>
          <w:numId w:val="33"/>
        </w:numPr>
        <w:shd w:val="clear" w:color="auto" w:fill="FFFFFF"/>
        <w:spacing w:lineRule="auto" w:line="240" w:before="150" w:after="150"/>
        <w:ind w:left="709" w:hanging="283"/>
        <w:contextualSpacing/>
        <w:outlineLvl w:val="2"/>
        <w:rPr>
          <w:rFonts w:ascii="Times New Roman" w:hAnsi="Times New Roman" w:eastAsia="Times New Roman" w:cs="Times New Roman"/>
          <w:b/>
          <w:b/>
          <w:sz w:val="24"/>
          <w:szCs w:val="24"/>
          <w:lang w:eastAsia="en-IN" w:bidi="ar-SA"/>
        </w:rPr>
      </w:pPr>
      <w:r>
        <w:rPr>
          <w:rFonts w:eastAsia="Times New Roman" w:cs="Times New Roman" w:ascii="Times New Roman" w:hAnsi="Times New Roman"/>
          <w:sz w:val="24"/>
          <w:szCs w:val="24"/>
          <w:shd w:fill="FFFFFF" w:val="clear"/>
          <w:lang w:eastAsia="en-IN" w:bidi="ar-SA"/>
        </w:rPr>
        <w:t xml:space="preserve">It is non maskable edge and level triggered interrupt. </w:t>
      </w:r>
    </w:p>
    <w:p>
      <w:pPr>
        <w:pStyle w:val="ListParagraph"/>
        <w:numPr>
          <w:ilvl w:val="2"/>
          <w:numId w:val="33"/>
        </w:numPr>
        <w:shd w:val="clear" w:color="auto" w:fill="FFFFFF"/>
        <w:spacing w:lineRule="auto" w:line="240" w:before="150" w:after="150"/>
        <w:ind w:left="709" w:hanging="283"/>
        <w:contextualSpacing/>
        <w:outlineLvl w:val="2"/>
        <w:rPr>
          <w:rFonts w:ascii="Times New Roman" w:hAnsi="Times New Roman" w:eastAsia="Times New Roman" w:cs="Times New Roman"/>
          <w:b/>
          <w:b/>
          <w:sz w:val="24"/>
          <w:szCs w:val="24"/>
          <w:lang w:eastAsia="en-IN" w:bidi="ar-SA"/>
        </w:rPr>
      </w:pPr>
      <w:r>
        <w:rPr>
          <w:rFonts w:eastAsia="Times New Roman" w:cs="Times New Roman" w:ascii="Times New Roman" w:hAnsi="Times New Roman"/>
          <w:sz w:val="24"/>
          <w:szCs w:val="24"/>
          <w:shd w:fill="FFFFFF" w:val="clear"/>
          <w:lang w:eastAsia="en-IN" w:bidi="ar-SA"/>
        </w:rPr>
        <w:t xml:space="preserve">TRAP has the highest priority and vectored interrupt. </w:t>
      </w:r>
    </w:p>
    <w:p>
      <w:pPr>
        <w:pStyle w:val="ListParagraph"/>
        <w:numPr>
          <w:ilvl w:val="2"/>
          <w:numId w:val="33"/>
        </w:numPr>
        <w:shd w:val="clear" w:color="auto" w:fill="FFFFFF"/>
        <w:spacing w:lineRule="auto" w:line="240" w:before="150" w:after="150"/>
        <w:ind w:left="709" w:hanging="283"/>
        <w:contextualSpacing/>
        <w:outlineLvl w:val="2"/>
        <w:rPr>
          <w:rFonts w:ascii="Times New Roman" w:hAnsi="Times New Roman" w:eastAsia="Times New Roman" w:cs="Times New Roman"/>
          <w:b/>
          <w:b/>
          <w:sz w:val="24"/>
          <w:szCs w:val="24"/>
          <w:lang w:eastAsia="en-IN" w:bidi="ar-SA"/>
        </w:rPr>
      </w:pPr>
      <w:r>
        <w:rPr>
          <w:rFonts w:eastAsia="Times New Roman" w:cs="Times New Roman" w:ascii="Times New Roman" w:hAnsi="Times New Roman"/>
          <w:sz w:val="24"/>
          <w:szCs w:val="24"/>
          <w:shd w:fill="FFFFFF" w:val="clear"/>
          <w:lang w:eastAsia="en-IN" w:bidi="ar-SA"/>
        </w:rPr>
        <w:t>Edge and level triggered means that the TRAP must go high and remain high until it is acknowledged.</w:t>
      </w:r>
    </w:p>
    <w:p>
      <w:pPr>
        <w:pStyle w:val="ListParagraph"/>
        <w:numPr>
          <w:ilvl w:val="2"/>
          <w:numId w:val="33"/>
        </w:numPr>
        <w:shd w:val="clear" w:color="auto" w:fill="FFFFFF"/>
        <w:spacing w:lineRule="auto" w:line="240" w:before="150" w:after="150"/>
        <w:ind w:left="709" w:hanging="283"/>
        <w:contextualSpacing/>
        <w:outlineLvl w:val="2"/>
        <w:rPr>
          <w:rFonts w:ascii="Times New Roman" w:hAnsi="Times New Roman" w:eastAsia="Times New Roman" w:cs="Times New Roman"/>
          <w:b/>
          <w:b/>
          <w:sz w:val="24"/>
          <w:szCs w:val="24"/>
          <w:lang w:eastAsia="en-IN" w:bidi="ar-SA"/>
        </w:rPr>
      </w:pPr>
      <w:r>
        <w:rPr>
          <w:rFonts w:eastAsia="Times New Roman" w:cs="Times New Roman" w:ascii="Times New Roman" w:hAnsi="Times New Roman"/>
          <w:sz w:val="24"/>
          <w:szCs w:val="24"/>
          <w:shd w:fill="FFFFFF" w:val="clear"/>
          <w:lang w:eastAsia="en-IN" w:bidi="ar-SA"/>
        </w:rPr>
        <w:t xml:space="preserve"> </w:t>
      </w:r>
      <w:r>
        <w:rPr>
          <w:rFonts w:eastAsia="Times New Roman" w:cs="Times New Roman" w:ascii="Times New Roman" w:hAnsi="Times New Roman"/>
          <w:sz w:val="24"/>
          <w:szCs w:val="24"/>
          <w:shd w:fill="FFFFFF" w:val="clear"/>
          <w:lang w:eastAsia="en-IN" w:bidi="ar-SA"/>
        </w:rPr>
        <w:t>In case of sudden power failure, it executes a ISR and send the data from main memory to backup memory.</w:t>
      </w:r>
    </w:p>
    <w:p>
      <w:pPr>
        <w:pStyle w:val="ListParagraph"/>
        <w:numPr>
          <w:ilvl w:val="2"/>
          <w:numId w:val="33"/>
        </w:numPr>
        <w:shd w:val="clear" w:color="auto" w:fill="FFFFFF"/>
        <w:spacing w:lineRule="auto" w:line="240" w:before="150" w:after="150"/>
        <w:ind w:left="709" w:hanging="283"/>
        <w:contextualSpacing/>
        <w:outlineLvl w:val="2"/>
        <w:rPr>
          <w:rFonts w:ascii="Times New Roman" w:hAnsi="Times New Roman" w:eastAsia="Times New Roman" w:cs="Times New Roman"/>
          <w:b/>
          <w:b/>
          <w:sz w:val="24"/>
          <w:szCs w:val="24"/>
          <w:lang w:eastAsia="en-IN" w:bidi="ar-SA"/>
        </w:rPr>
      </w:pPr>
      <w:r>
        <w:rPr>
          <w:rFonts w:eastAsia="Times New Roman" w:cs="Times New Roman" w:ascii="Times New Roman" w:hAnsi="Times New Roman"/>
          <w:sz w:val="24"/>
          <w:szCs w:val="24"/>
          <w:shd w:fill="FFFFFF" w:val="clear"/>
          <w:lang w:eastAsia="en-IN" w:bidi="ar-SA"/>
        </w:rPr>
        <w:t>As we know that TRAP cannot be masked but it can be delayed using HOLD signal. This interrupt transfers the microprocessor's control to location 0024H. </w:t>
      </w:r>
    </w:p>
    <w:p>
      <w:pPr>
        <w:pStyle w:val="ListParagraph"/>
        <w:numPr>
          <w:ilvl w:val="0"/>
          <w:numId w:val="0"/>
        </w:numPr>
        <w:shd w:val="clear" w:color="auto" w:fill="FFFFFF"/>
        <w:spacing w:lineRule="auto" w:line="240" w:before="150" w:after="150"/>
        <w:ind w:left="709" w:hanging="0"/>
        <w:contextualSpacing/>
        <w:outlineLvl w:val="2"/>
        <w:rPr>
          <w:rFonts w:ascii="Times New Roman" w:hAnsi="Times New Roman" w:eastAsia="Times New Roman" w:cs="Times New Roman"/>
          <w:b/>
          <w:b/>
          <w:sz w:val="24"/>
          <w:szCs w:val="24"/>
          <w:lang w:eastAsia="en-IN" w:bidi="ar-SA"/>
        </w:rPr>
      </w:pPr>
      <w:r>
        <w:rPr>
          <w:rFonts w:eastAsia="Times New Roman" w:cs="Times New Roman" w:ascii="Times New Roman" w:hAnsi="Times New Roman"/>
          <w:b/>
          <w:sz w:val="24"/>
          <w:szCs w:val="24"/>
          <w:lang w:eastAsia="en-IN" w:bidi="ar-SA"/>
        </w:rPr>
      </w:r>
    </w:p>
    <w:p>
      <w:pPr>
        <w:pStyle w:val="ListParagraph"/>
        <w:numPr>
          <w:ilvl w:val="0"/>
          <w:numId w:val="0"/>
        </w:numPr>
        <w:shd w:val="clear" w:color="auto" w:fill="FFFFFF"/>
        <w:spacing w:lineRule="auto" w:line="240" w:before="150" w:after="150"/>
        <w:ind w:left="720" w:hanging="0"/>
        <w:contextualSpacing/>
        <w:outlineLvl w:val="2"/>
        <w:rPr>
          <w:rFonts w:ascii="Times New Roman" w:hAnsi="Times New Roman" w:eastAsia="Times New Roman" w:cs="Times New Roman"/>
          <w:b/>
          <w:b/>
          <w:sz w:val="24"/>
          <w:szCs w:val="24"/>
          <w:lang w:eastAsia="en-IN" w:bidi="ar-SA"/>
        </w:rPr>
      </w:pPr>
      <w:r>
        <w:rPr>
          <w:rFonts w:eastAsia="Times New Roman" w:cs="Times New Roman" w:ascii="Times New Roman" w:hAnsi="Times New Roman"/>
          <w:b/>
          <w:sz w:val="24"/>
          <w:szCs w:val="24"/>
          <w:lang w:eastAsia="en-IN" w:bidi="ar-SA"/>
        </w:rPr>
        <w:t>RST7.5</w:t>
      </w:r>
    </w:p>
    <w:p>
      <w:pPr>
        <w:pStyle w:val="ListParagraph"/>
        <w:numPr>
          <w:ilvl w:val="2"/>
          <w:numId w:val="34"/>
        </w:numPr>
        <w:shd w:val="clear" w:color="auto" w:fill="FFFFFF"/>
        <w:spacing w:lineRule="auto" w:line="240" w:before="150" w:after="150"/>
        <w:ind w:left="709" w:hanging="283"/>
        <w:contextualSpacing/>
        <w:outlineLvl w:val="2"/>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shd w:fill="FFFFFF" w:val="clear"/>
          <w:lang w:eastAsia="en-IN" w:bidi="ar-SA"/>
        </w:rPr>
        <w:t>It has the second highest priority. It is maskable and edge level triggered interrupt. The vector address of this interrupt is 003CH. Edge sensitive means input goes high and no need to maintain high state until it is recognized. </w:t>
      </w:r>
    </w:p>
    <w:p>
      <w:pPr>
        <w:pStyle w:val="Normal"/>
        <w:numPr>
          <w:ilvl w:val="0"/>
          <w:numId w:val="0"/>
        </w:numPr>
        <w:shd w:val="clear" w:color="auto" w:fill="FFFFFF"/>
        <w:spacing w:lineRule="auto" w:line="240" w:before="150" w:after="150"/>
        <w:outlineLvl w:val="2"/>
        <w:rPr>
          <w:rFonts w:ascii="Times New Roman" w:hAnsi="Times New Roman" w:eastAsia="Times New Roman" w:cs="Times New Roman"/>
          <w:b/>
          <w:b/>
          <w:sz w:val="24"/>
          <w:szCs w:val="24"/>
          <w:u w:val="single"/>
          <w:lang w:eastAsia="en-IN" w:bidi="ar-SA"/>
        </w:rPr>
      </w:pPr>
      <w:r>
        <w:rPr>
          <w:rFonts w:eastAsia="Times New Roman" w:cs="Times New Roman" w:ascii="Times New Roman" w:hAnsi="Times New Roman"/>
          <w:b/>
          <w:sz w:val="24"/>
          <w:szCs w:val="24"/>
          <w:u w:val="single"/>
          <w:lang w:eastAsia="en-IN" w:bidi="ar-SA"/>
        </w:rPr>
        <w:t>RST6.5 and RST5.5</w:t>
      </w:r>
    </w:p>
    <w:p>
      <w:pPr>
        <w:pStyle w:val="Normal"/>
        <w:spacing w:lineRule="auto" w:line="240" w:before="300" w:after="300"/>
        <w:rPr>
          <w:rFonts w:ascii="Times New Roman" w:hAnsi="Times New Roman" w:eastAsia="Times New Roman" w:cs="Times New Roman"/>
          <w:sz w:val="24"/>
          <w:szCs w:val="24"/>
          <w:lang w:eastAsia="en-IN" w:bidi="ar-SA"/>
        </w:rPr>
      </w:pPr>
      <w:r>
        <w:rPr/>
        <mc:AlternateContent>
          <mc:Choice Requires="wps">
            <w:drawing>
              <wp:inline distT="0" distB="0" distL="0" distR="0">
                <wp:extent cx="5731510" cy="635"/>
                <wp:effectExtent l="0" t="0" r="0" b="190500"/>
                <wp:docPr id="18" name=""/>
                <a:graphic xmlns:a="http://schemas.openxmlformats.org/drawingml/2006/main">
                  <a:graphicData uri="http://schemas.microsoft.com/office/word/2010/wordprocessingShape">
                    <wps:wsp>
                      <wps:cNvSpPr/>
                      <wps:nvSpPr>
                        <wps:cNvPr id="2" name=""/>
                        <wps:cNvSpPr/>
                      </wps:nvSpPr>
                      <wps:spPr>
                        <a:xfrm>
                          <a:off x="0" y="0"/>
                          <a:ext cx="5731560" cy="720"/>
                        </a:xfrm>
                        <a:prstGeom prst="rect">
                          <a:avLst/>
                        </a:prstGeom>
                        <a:solidFill>
                          <a:srgbClr val="444444"/>
                        </a:solidFill>
                        <a:ln w="0">
                          <a:noFill/>
                        </a:ln>
                      </wps:spPr>
                      <wps:bodyPr/>
                    </wps:wsp>
                  </a:graphicData>
                </a:graphic>
                <wp14:sizeRelH relativeFrom="page">
                  <wp14:pctWidth>100000</wp14:pctWidth>
                </wp14:sizeRelH>
              </wp:inline>
            </w:drawing>
          </mc:Choice>
          <mc:Fallback>
            <w:pict>
              <v:rect id="shape_0" fillcolor="#444444" stroked="f" o:allowincell="f" style="position:absolute;margin-left:0pt;margin-top:-15.1pt;width:451.25pt;height:0pt;mso-wrap-style:none;v-text-anchor:middle;mso-position-horizontal:center;mso-position-vertical:top">
                <v:fill o:detectmouseclick="t" type="solid" color2="#bbbbbb"/>
                <v:stroke color="#3465a4" joinstyle="round" endcap="flat"/>
                <w10:wrap type="topAndBottom"/>
              </v:rect>
            </w:pict>
          </mc:Fallback>
        </mc:AlternateContent>
      </w:r>
      <w:r>
        <w:rPr>
          <w:rFonts w:eastAsia="Times New Roman" w:cs="Times New Roman" w:ascii="Times New Roman" w:hAnsi="Times New Roman"/>
          <w:sz w:val="24"/>
          <w:szCs w:val="24"/>
          <w:shd w:fill="FFFFFF" w:val="clear"/>
          <w:lang w:eastAsia="en-IN" w:bidi="ar-SA"/>
        </w:rPr>
        <w:t>These are level triggered and maskable interrupts. When RST6.5 pin is at logic 1, INTE flip-flop is set. RST 6.5 has third highest priority and RST 5.5 has fourth highest priority.</w:t>
      </w:r>
    </w:p>
    <w:p>
      <w:pPr>
        <w:pStyle w:val="Normal"/>
        <w:numPr>
          <w:ilvl w:val="0"/>
          <w:numId w:val="0"/>
        </w:numPr>
        <w:shd w:val="clear" w:color="auto" w:fill="FFFFFF"/>
        <w:spacing w:lineRule="auto" w:line="240" w:before="150" w:after="150"/>
        <w:outlineLvl w:val="2"/>
        <w:rPr>
          <w:rFonts w:ascii="Times New Roman" w:hAnsi="Times New Roman" w:eastAsia="Times New Roman" w:cs="Times New Roman"/>
          <w:b/>
          <w:b/>
          <w:sz w:val="24"/>
          <w:szCs w:val="24"/>
          <w:u w:val="single"/>
          <w:lang w:eastAsia="en-IN" w:bidi="ar-SA"/>
        </w:rPr>
      </w:pPr>
      <w:r>
        <w:rPr>
          <w:rFonts w:eastAsia="Times New Roman" w:cs="Times New Roman" w:ascii="Times New Roman" w:hAnsi="Times New Roman"/>
          <w:b/>
          <w:sz w:val="24"/>
          <w:szCs w:val="24"/>
          <w:u w:val="single"/>
          <w:lang w:eastAsia="en-IN" w:bidi="ar-SA"/>
        </w:rPr>
        <w:t>INTR</w:t>
      </w:r>
    </w:p>
    <w:p>
      <w:pPr>
        <w:pStyle w:val="Normal"/>
        <w:spacing w:lineRule="auto" w:line="240" w:before="300" w:after="300"/>
        <w:rPr>
          <w:rFonts w:ascii="Times New Roman" w:hAnsi="Times New Roman" w:eastAsia="Times New Roman" w:cs="Times New Roman"/>
          <w:sz w:val="24"/>
          <w:szCs w:val="24"/>
          <w:lang w:eastAsia="en-IN" w:bidi="ar-SA"/>
        </w:rPr>
      </w:pPr>
      <w:r>
        <w:rPr/>
        <mc:AlternateContent>
          <mc:Choice Requires="wps">
            <w:drawing>
              <wp:inline distT="0" distB="0" distL="0" distR="0">
                <wp:extent cx="5731510" cy="635"/>
                <wp:effectExtent l="0" t="0" r="0" b="190500"/>
                <wp:docPr id="19" name=""/>
                <a:graphic xmlns:a="http://schemas.openxmlformats.org/drawingml/2006/main">
                  <a:graphicData uri="http://schemas.microsoft.com/office/word/2010/wordprocessingShape">
                    <wps:wsp>
                      <wps:cNvSpPr/>
                      <wps:nvSpPr>
                        <wps:cNvPr id="3" name=""/>
                        <wps:cNvSpPr/>
                      </wps:nvSpPr>
                      <wps:spPr>
                        <a:xfrm>
                          <a:off x="0" y="0"/>
                          <a:ext cx="5731560" cy="720"/>
                        </a:xfrm>
                        <a:prstGeom prst="rect">
                          <a:avLst/>
                        </a:prstGeom>
                        <a:solidFill>
                          <a:srgbClr val="444444"/>
                        </a:solidFill>
                        <a:ln w="0">
                          <a:noFill/>
                        </a:ln>
                      </wps:spPr>
                      <wps:bodyPr/>
                    </wps:wsp>
                  </a:graphicData>
                </a:graphic>
                <wp14:sizeRelH relativeFrom="page">
                  <wp14:pctWidth>100000</wp14:pctWidth>
                </wp14:sizeRelH>
              </wp:inline>
            </w:drawing>
          </mc:Choice>
          <mc:Fallback>
            <w:pict>
              <v:rect id="shape_0" fillcolor="#444444" stroked="f" o:allowincell="f" style="position:absolute;margin-left:0pt;margin-top:-15.1pt;width:451.25pt;height:0pt;mso-wrap-style:none;v-text-anchor:middle;mso-position-horizontal:center;mso-position-vertical:top">
                <v:fill o:detectmouseclick="t" type="solid" color2="#bbbbbb"/>
                <v:stroke color="#3465a4" joinstyle="round" endcap="flat"/>
                <w10:wrap type="topAndBottom"/>
              </v:rect>
            </w:pict>
          </mc:Fallback>
        </mc:AlternateContent>
      </w:r>
      <w:r>
        <w:rPr>
          <w:rFonts w:eastAsia="Times New Roman" w:cs="Times New Roman" w:ascii="Times New Roman" w:hAnsi="Times New Roman"/>
          <w:sz w:val="24"/>
          <w:szCs w:val="24"/>
          <w:shd w:fill="FFFFFF" w:val="clear"/>
          <w:lang w:eastAsia="en-IN" w:bidi="ar-SA"/>
        </w:rPr>
        <w:t>It is level triggered and maskable interrupt. The following sequence of events occurs when INTR signal goes high:</w:t>
      </w:r>
    </w:p>
    <w:p>
      <w:pPr>
        <w:pStyle w:val="Normal"/>
        <w:numPr>
          <w:ilvl w:val="0"/>
          <w:numId w:val="32"/>
        </w:numPr>
        <w:shd w:val="clear" w:color="auto" w:fill="FFFFFF"/>
        <w:spacing w:lineRule="auto" w:line="240" w:beforeAutospacing="1"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The 8085 checks the status of INTR signal during execution of each instruction.</w:t>
      </w:r>
    </w:p>
    <w:p>
      <w:pPr>
        <w:pStyle w:val="Normal"/>
        <w:numPr>
          <w:ilvl w:val="0"/>
          <w:numId w:val="32"/>
        </w:numPr>
        <w:shd w:val="clear" w:color="auto" w:fill="FFFFFF"/>
        <w:spacing w:lineRule="auto" w:line="240" w:before="0" w:after="0"/>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If INTR signal is high, then 8085 complete its current instruction and sends active low interrupt acknowledge signal, if the interrupt is enabled.</w:t>
      </w:r>
    </w:p>
    <w:p>
      <w:pPr>
        <w:pStyle w:val="Normal"/>
        <w:numPr>
          <w:ilvl w:val="0"/>
          <w:numId w:val="32"/>
        </w:numPr>
        <w:shd w:val="clear" w:color="auto" w:fill="FFFFFF"/>
        <w:spacing w:lineRule="auto" w:line="240" w:before="0" w:afterAutospacing="1"/>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On receiving the instruction, the 8085 save the address of next instruction on stack and execute received instruction.</w:t>
      </w:r>
    </w:p>
    <w:p>
      <w:pPr>
        <w:pStyle w:val="Normal"/>
        <w:shd w:val="clear" w:color="auto" w:fill="FFFFFF"/>
        <w:spacing w:lineRule="auto" w:line="240" w:beforeAutospacing="1" w:afterAutospacing="1"/>
        <w:ind w:left="360" w:hanging="0"/>
        <w:rPr>
          <w:rFonts w:ascii="Times New Roman" w:hAnsi="Times New Roman" w:eastAsia="Times New Roman" w:cs="Times New Roman"/>
          <w:sz w:val="24"/>
          <w:szCs w:val="24"/>
          <w:lang w:eastAsia="en-IN" w:bidi="ar-SA"/>
        </w:rPr>
      </w:pPr>
      <w:r>
        <w:rPr>
          <w:rFonts w:eastAsia="Times New Roman" w:cs="Times New Roman" w:ascii="Times New Roman" w:hAnsi="Times New Roman"/>
          <w:bCs/>
          <w:sz w:val="24"/>
          <w:szCs w:val="24"/>
          <w:u w:val="single"/>
          <w:lang w:eastAsia="en-IN" w:bidi="ar-SA"/>
        </w:rPr>
        <w:t>3.Vectored and Non-Vectored Interrupts –</w:t>
      </w:r>
      <w:r>
        <w:rPr>
          <w:rFonts w:eastAsia="Times New Roman" w:cs="Times New Roman" w:ascii="Times New Roman" w:hAnsi="Times New Roman"/>
          <w:sz w:val="24"/>
          <w:szCs w:val="24"/>
          <w:u w:val="single"/>
          <w:lang w:eastAsia="en-IN" w:bidi="ar-SA"/>
        </w:rPr>
        <w:br/>
      </w:r>
      <w:r>
        <w:rPr>
          <w:rFonts w:eastAsia="Times New Roman" w:cs="Times New Roman" w:ascii="Times New Roman" w:hAnsi="Times New Roman"/>
          <w:i/>
          <w:iCs/>
          <w:sz w:val="24"/>
          <w:szCs w:val="24"/>
          <w:lang w:eastAsia="en-IN" w:bidi="ar-SA"/>
        </w:rPr>
        <w:t>Vectored Interrupts</w:t>
      </w:r>
      <w:r>
        <w:rPr>
          <w:rFonts w:eastAsia="Times New Roman" w:cs="Times New Roman" w:ascii="Times New Roman" w:hAnsi="Times New Roman"/>
          <w:sz w:val="24"/>
          <w:szCs w:val="24"/>
          <w:shd w:fill="FFFFFF" w:val="clear"/>
          <w:lang w:eastAsia="en-IN" w:bidi="ar-SA"/>
        </w:rPr>
        <w:t> are those which have fixed vector address (starting address of sub-routine) and after executing these, program control is transferred to that address.</w:t>
      </w:r>
      <w:r>
        <w:rPr>
          <w:rFonts w:eastAsia="Times New Roman" w:cs="Times New Roman" w:ascii="Times New Roman" w:hAnsi="Times New Roman"/>
          <w:sz w:val="24"/>
          <w:szCs w:val="24"/>
          <w:lang w:eastAsia="en-IN" w:bidi="ar-SA"/>
        </w:rPr>
        <w:br/>
      </w:r>
    </w:p>
    <w:tbl>
      <w:tblPr>
        <w:tblW w:w="6345" w:type="dxa"/>
        <w:jc w:val="center"/>
        <w:tblInd w:w="0" w:type="dxa"/>
        <w:tblLayout w:type="fixed"/>
        <w:tblCellMar>
          <w:top w:w="120" w:type="dxa"/>
          <w:left w:w="120" w:type="dxa"/>
          <w:bottom w:w="120" w:type="dxa"/>
          <w:right w:w="120" w:type="dxa"/>
        </w:tblCellMar>
        <w:tblLook w:val="04a0" w:noHBand="0" w:noVBand="1" w:firstColumn="1" w:lastRow="0" w:lastColumn="0" w:firstRow="1"/>
      </w:tblPr>
      <w:tblGrid>
        <w:gridCol w:w="2895"/>
        <w:gridCol w:w="3449"/>
      </w:tblGrid>
      <w:tr>
        <w:trPr>
          <w:tblHeader w:val="true"/>
        </w:trPr>
        <w:tc>
          <w:tcPr>
            <w:tcW w:w="2895" w:type="dxa"/>
            <w:tcBorders/>
            <w:shd w:color="auto" w:fill="4CB96B" w:val="clear"/>
            <w:vAlign w:val="bottom"/>
          </w:tcPr>
          <w:p>
            <w:pPr>
              <w:pStyle w:val="Normal"/>
              <w:widowControl w:val="false"/>
              <w:spacing w:lineRule="auto" w:line="480" w:before="0" w:after="0"/>
              <w:jc w:val="center"/>
              <w:rPr>
                <w:rFonts w:ascii="Times New Roman" w:hAnsi="Times New Roman" w:eastAsia="Times New Roman" w:cs="Times New Roman"/>
                <w:b/>
                <w:b/>
                <w:bCs/>
                <w:caps/>
                <w:color w:val="000000"/>
                <w:sz w:val="24"/>
                <w:szCs w:val="24"/>
                <w:lang w:eastAsia="en-IN" w:bidi="ar-SA"/>
              </w:rPr>
            </w:pPr>
            <w:r>
              <w:rPr>
                <w:rFonts w:eastAsia="Times New Roman" w:cs="Times New Roman" w:ascii="Times New Roman" w:hAnsi="Times New Roman"/>
                <w:b/>
                <w:bCs/>
                <w:caps/>
                <w:color w:val="000000"/>
                <w:sz w:val="24"/>
                <w:szCs w:val="24"/>
                <w:lang w:eastAsia="en-IN" w:bidi="ar-SA"/>
              </w:rPr>
              <w:t>INTERRUPT</w:t>
            </w:r>
          </w:p>
        </w:tc>
        <w:tc>
          <w:tcPr>
            <w:tcW w:w="3449" w:type="dxa"/>
            <w:tcBorders/>
            <w:shd w:color="auto" w:fill="4CB96B" w:val="clear"/>
            <w:vAlign w:val="bottom"/>
          </w:tcPr>
          <w:p>
            <w:pPr>
              <w:pStyle w:val="Normal"/>
              <w:widowControl w:val="false"/>
              <w:spacing w:lineRule="auto" w:line="480" w:before="0" w:after="0"/>
              <w:jc w:val="center"/>
              <w:rPr>
                <w:rFonts w:ascii="Times New Roman" w:hAnsi="Times New Roman" w:eastAsia="Times New Roman" w:cs="Times New Roman"/>
                <w:b/>
                <w:b/>
                <w:bCs/>
                <w:caps/>
                <w:color w:val="000000"/>
                <w:sz w:val="24"/>
                <w:szCs w:val="24"/>
                <w:lang w:eastAsia="en-IN" w:bidi="ar-SA"/>
              </w:rPr>
            </w:pPr>
            <w:r>
              <w:rPr>
                <w:rFonts w:eastAsia="Times New Roman" w:cs="Times New Roman" w:ascii="Times New Roman" w:hAnsi="Times New Roman"/>
                <w:b/>
                <w:bCs/>
                <w:caps/>
                <w:color w:val="000000"/>
                <w:sz w:val="24"/>
                <w:szCs w:val="24"/>
                <w:lang w:eastAsia="en-IN" w:bidi="ar-SA"/>
              </w:rPr>
              <w:t>VECTOR ADDRESS</w:t>
            </w:r>
          </w:p>
        </w:tc>
      </w:tr>
      <w:tr>
        <w:trPr/>
        <w:tc>
          <w:tcPr>
            <w:tcW w:w="2895" w:type="dxa"/>
            <w:tcBorders>
              <w:top w:val="single" w:sz="6" w:space="0" w:color="EDEDED"/>
            </w:tcBorders>
            <w:tcMar>
              <w:top w:w="105" w:type="dxa"/>
              <w:left w:w="210" w:type="dxa"/>
              <w:bottom w:w="105" w:type="dxa"/>
              <w:right w:w="210" w:type="dxa"/>
            </w:tcMar>
            <w:vAlign w:val="bottom"/>
          </w:tcPr>
          <w:p>
            <w:pPr>
              <w:pStyle w:val="Normal"/>
              <w:widowControl w:val="false"/>
              <w:spacing w:lineRule="auto" w:line="480" w:before="0" w:after="0"/>
              <w:jc w:val="center"/>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TRAP (RST 4.5)</w:t>
            </w:r>
          </w:p>
        </w:tc>
        <w:tc>
          <w:tcPr>
            <w:tcW w:w="3449" w:type="dxa"/>
            <w:tcBorders>
              <w:top w:val="single" w:sz="6" w:space="0" w:color="EDEDED"/>
            </w:tcBorders>
            <w:tcMar>
              <w:top w:w="105" w:type="dxa"/>
              <w:left w:w="210" w:type="dxa"/>
              <w:bottom w:w="105" w:type="dxa"/>
              <w:right w:w="210" w:type="dxa"/>
            </w:tcMar>
            <w:vAlign w:val="bottom"/>
          </w:tcPr>
          <w:p>
            <w:pPr>
              <w:pStyle w:val="Normal"/>
              <w:widowControl w:val="false"/>
              <w:spacing w:lineRule="auto" w:line="480" w:before="0" w:after="0"/>
              <w:jc w:val="center"/>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24 H</w:t>
            </w:r>
          </w:p>
        </w:tc>
      </w:tr>
      <w:tr>
        <w:trPr/>
        <w:tc>
          <w:tcPr>
            <w:tcW w:w="2895" w:type="dxa"/>
            <w:tcBorders>
              <w:top w:val="single" w:sz="6" w:space="0" w:color="EDEDED"/>
            </w:tcBorders>
            <w:tcMar>
              <w:top w:w="105" w:type="dxa"/>
              <w:left w:w="210" w:type="dxa"/>
              <w:bottom w:w="105" w:type="dxa"/>
              <w:right w:w="210" w:type="dxa"/>
            </w:tcMar>
            <w:vAlign w:val="bottom"/>
          </w:tcPr>
          <w:p>
            <w:pPr>
              <w:pStyle w:val="Normal"/>
              <w:widowControl w:val="false"/>
              <w:spacing w:lineRule="auto" w:line="480" w:before="0" w:after="0"/>
              <w:jc w:val="center"/>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RST 5.5</w:t>
            </w:r>
          </w:p>
        </w:tc>
        <w:tc>
          <w:tcPr>
            <w:tcW w:w="3449" w:type="dxa"/>
            <w:tcBorders>
              <w:top w:val="single" w:sz="6" w:space="0" w:color="EDEDED"/>
            </w:tcBorders>
            <w:tcMar>
              <w:top w:w="105" w:type="dxa"/>
              <w:left w:w="210" w:type="dxa"/>
              <w:bottom w:w="105" w:type="dxa"/>
              <w:right w:w="210" w:type="dxa"/>
            </w:tcMar>
            <w:vAlign w:val="bottom"/>
          </w:tcPr>
          <w:p>
            <w:pPr>
              <w:pStyle w:val="Normal"/>
              <w:widowControl w:val="false"/>
              <w:spacing w:lineRule="auto" w:line="480" w:before="0" w:after="0"/>
              <w:jc w:val="center"/>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2C H</w:t>
            </w:r>
          </w:p>
        </w:tc>
      </w:tr>
      <w:tr>
        <w:trPr/>
        <w:tc>
          <w:tcPr>
            <w:tcW w:w="2895" w:type="dxa"/>
            <w:tcBorders>
              <w:top w:val="single" w:sz="6" w:space="0" w:color="EDEDED"/>
            </w:tcBorders>
            <w:tcMar>
              <w:top w:w="105" w:type="dxa"/>
              <w:left w:w="210" w:type="dxa"/>
              <w:bottom w:w="105" w:type="dxa"/>
              <w:right w:w="210" w:type="dxa"/>
            </w:tcMar>
            <w:vAlign w:val="bottom"/>
          </w:tcPr>
          <w:p>
            <w:pPr>
              <w:pStyle w:val="Normal"/>
              <w:widowControl w:val="false"/>
              <w:spacing w:lineRule="auto" w:line="480" w:before="0" w:after="0"/>
              <w:jc w:val="center"/>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RST 6.5</w:t>
            </w:r>
          </w:p>
        </w:tc>
        <w:tc>
          <w:tcPr>
            <w:tcW w:w="3449" w:type="dxa"/>
            <w:tcBorders>
              <w:top w:val="single" w:sz="6" w:space="0" w:color="EDEDED"/>
            </w:tcBorders>
            <w:tcMar>
              <w:top w:w="105" w:type="dxa"/>
              <w:left w:w="210" w:type="dxa"/>
              <w:bottom w:w="105" w:type="dxa"/>
              <w:right w:w="210" w:type="dxa"/>
            </w:tcMar>
            <w:vAlign w:val="bottom"/>
          </w:tcPr>
          <w:p>
            <w:pPr>
              <w:pStyle w:val="Normal"/>
              <w:widowControl w:val="false"/>
              <w:spacing w:lineRule="auto" w:line="480" w:before="0" w:after="0"/>
              <w:jc w:val="center"/>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34 H</w:t>
            </w:r>
          </w:p>
        </w:tc>
      </w:tr>
      <w:tr>
        <w:trPr/>
        <w:tc>
          <w:tcPr>
            <w:tcW w:w="2895" w:type="dxa"/>
            <w:tcBorders>
              <w:top w:val="single" w:sz="6" w:space="0" w:color="EDEDED"/>
            </w:tcBorders>
            <w:tcMar>
              <w:top w:w="105" w:type="dxa"/>
              <w:left w:w="210" w:type="dxa"/>
              <w:bottom w:w="105" w:type="dxa"/>
              <w:right w:w="210" w:type="dxa"/>
            </w:tcMar>
            <w:vAlign w:val="bottom"/>
          </w:tcPr>
          <w:p>
            <w:pPr>
              <w:pStyle w:val="Normal"/>
              <w:widowControl w:val="false"/>
              <w:spacing w:lineRule="auto" w:line="480" w:before="0" w:after="0"/>
              <w:jc w:val="center"/>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RST 7.5</w:t>
            </w:r>
          </w:p>
        </w:tc>
        <w:tc>
          <w:tcPr>
            <w:tcW w:w="3449" w:type="dxa"/>
            <w:tcBorders>
              <w:top w:val="single" w:sz="6" w:space="0" w:color="EDEDED"/>
            </w:tcBorders>
            <w:tcMar>
              <w:top w:w="105" w:type="dxa"/>
              <w:left w:w="210" w:type="dxa"/>
              <w:bottom w:w="105" w:type="dxa"/>
              <w:right w:w="210" w:type="dxa"/>
            </w:tcMar>
            <w:vAlign w:val="bottom"/>
          </w:tcPr>
          <w:p>
            <w:pPr>
              <w:pStyle w:val="Normal"/>
              <w:widowControl w:val="false"/>
              <w:spacing w:lineRule="auto" w:line="480" w:before="0" w:after="0"/>
              <w:jc w:val="center"/>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t>3C H</w:t>
            </w:r>
          </w:p>
        </w:tc>
      </w:tr>
    </w:tbl>
    <w:p>
      <w:pPr>
        <w:pStyle w:val="Normal"/>
        <w:shd w:val="clear" w:color="auto" w:fill="FFFFFF"/>
        <w:spacing w:lineRule="auto" w:line="240" w:beforeAutospacing="1" w:afterAutospacing="1"/>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lang w:eastAsia="en-IN" w:bidi="ar-SA"/>
        </w:rPr>
      </w:r>
    </w:p>
    <w:p>
      <w:pPr>
        <w:pStyle w:val="Normal"/>
        <w:ind w:left="360" w:hanging="0"/>
        <w:rPr>
          <w:rFonts w:ascii="Times New Roman" w:hAnsi="Times New Roman" w:cs="Times New Roman"/>
          <w:sz w:val="24"/>
          <w:szCs w:val="24"/>
        </w:rPr>
      </w:pPr>
      <w:r>
        <w:rPr>
          <w:rFonts w:cs="Times New Roman" w:ascii="Times New Roman" w:hAnsi="Times New Roman"/>
          <w:sz w:val="24"/>
          <w:szCs w:val="24"/>
        </w:rPr>
      </w:r>
    </w:p>
    <w:p>
      <w:pPr>
        <w:pStyle w:val="Normal"/>
        <w:ind w:left="360" w:hanging="0"/>
        <w:rPr>
          <w:rFonts w:ascii="Times New Roman" w:hAnsi="Times New Roman" w:cs="Times New Roman"/>
          <w:sz w:val="24"/>
          <w:szCs w:val="24"/>
          <w:shd w:fill="FFFFFF" w:val="clear"/>
        </w:rPr>
      </w:pPr>
      <w:r>
        <w:rPr>
          <w:rStyle w:val="Emphasis"/>
          <w:rFonts w:cs="Times New Roman" w:ascii="Times New Roman" w:hAnsi="Times New Roman"/>
          <w:i w:val="false"/>
          <w:sz w:val="24"/>
          <w:szCs w:val="24"/>
          <w:u w:val="single"/>
          <w:shd w:fill="FFFFFF" w:val="clear"/>
        </w:rPr>
        <w:t>Non-Vectored Interrupts</w:t>
      </w:r>
      <w:r>
        <w:rPr>
          <w:rFonts w:cs="Times New Roman" w:ascii="Times New Roman" w:hAnsi="Times New Roman"/>
          <w:sz w:val="24"/>
          <w:szCs w:val="24"/>
          <w:shd w:fill="FFFFFF" w:val="clear"/>
        </w:rPr>
        <w:t> are those in which vector address is not predefined. The interrupting device gives the address of sub-routine for these interrupts. </w:t>
      </w:r>
      <w:r>
        <w:rPr>
          <w:rStyle w:val="Emphasis"/>
          <w:rFonts w:cs="Times New Roman" w:ascii="Times New Roman" w:hAnsi="Times New Roman"/>
          <w:sz w:val="24"/>
          <w:szCs w:val="24"/>
          <w:shd w:fill="FFFFFF" w:val="clear"/>
        </w:rPr>
        <w:t>INTR</w:t>
      </w:r>
      <w:r>
        <w:rPr>
          <w:rFonts w:cs="Times New Roman" w:ascii="Times New Roman" w:hAnsi="Times New Roman"/>
          <w:sz w:val="24"/>
          <w:szCs w:val="24"/>
          <w:shd w:fill="FFFFFF" w:val="clear"/>
        </w:rPr>
        <w:t> is the only non-vectored interrupt in 8085 microprocessor.</w:t>
      </w:r>
    </w:p>
    <w:p>
      <w:pPr>
        <w:pStyle w:val="Normal"/>
        <w:rPr>
          <w:rFonts w:ascii="Times New Roman" w:hAnsi="Times New Roman" w:eastAsia="Times New Roman" w:cs="Times New Roman"/>
          <w:sz w:val="24"/>
          <w:szCs w:val="24"/>
          <w:lang w:eastAsia="en-IN" w:bidi="ar-SA"/>
        </w:rPr>
      </w:pPr>
      <w:r>
        <w:rPr>
          <w:rStyle w:val="Emphasis"/>
          <w:rFonts w:cs="Times New Roman" w:ascii="Times New Roman" w:hAnsi="Times New Roman"/>
          <w:i w:val="false"/>
          <w:sz w:val="24"/>
          <w:szCs w:val="24"/>
          <w:u w:val="single"/>
          <w:shd w:fill="FFFFFF" w:val="clear"/>
        </w:rPr>
        <w:t>4.</w:t>
      </w:r>
      <w:r>
        <w:rPr>
          <w:rFonts w:eastAsia="Times New Roman" w:cs="Times New Roman" w:ascii="Times New Roman" w:hAnsi="Times New Roman"/>
          <w:bCs/>
          <w:sz w:val="24"/>
          <w:szCs w:val="24"/>
          <w:u w:val="single"/>
          <w:lang w:eastAsia="en-IN" w:bidi="ar-SA"/>
        </w:rPr>
        <w:t xml:space="preserve"> Maskable and Non-MaskableInterrupts –</w:t>
      </w:r>
      <w:r>
        <w:rPr>
          <w:rFonts w:eastAsia="Times New Roman" w:cs="Times New Roman" w:ascii="Times New Roman" w:hAnsi="Times New Roman"/>
          <w:sz w:val="24"/>
          <w:szCs w:val="24"/>
          <w:u w:val="single"/>
          <w:lang w:eastAsia="en-IN" w:bidi="ar-SA"/>
        </w:rPr>
        <w:br/>
      </w:r>
      <w:r>
        <w:rPr>
          <w:rFonts w:eastAsia="Times New Roman" w:cs="Times New Roman" w:ascii="Times New Roman" w:hAnsi="Times New Roman"/>
          <w:iCs/>
          <w:sz w:val="24"/>
          <w:szCs w:val="24"/>
          <w:lang w:eastAsia="en-IN" w:bidi="ar-SA"/>
        </w:rPr>
        <w:t>Maskable Interrupts</w:t>
      </w:r>
      <w:r>
        <w:rPr>
          <w:rFonts w:eastAsia="Times New Roman" w:cs="Times New Roman" w:ascii="Times New Roman" w:hAnsi="Times New Roman"/>
          <w:sz w:val="24"/>
          <w:szCs w:val="24"/>
          <w:shd w:fill="FFFFFF" w:val="clear"/>
          <w:lang w:eastAsia="en-IN" w:bidi="ar-SA"/>
        </w:rPr>
        <w:t> are those which can be disabled or ignored by the microprocessor. These interrupts are either edge-triggered or level-triggered, so they can be disabled. </w:t>
      </w:r>
      <w:r>
        <w:rPr>
          <w:rFonts w:eastAsia="Times New Roman" w:cs="Times New Roman" w:ascii="Times New Roman" w:hAnsi="Times New Roman"/>
          <w:i/>
          <w:iCs/>
          <w:sz w:val="24"/>
          <w:szCs w:val="24"/>
          <w:lang w:eastAsia="en-IN" w:bidi="ar-SA"/>
        </w:rPr>
        <w:t>INTR, RST 7.5, RST 6.5, RST 5.5 </w:t>
      </w:r>
      <w:r>
        <w:rPr>
          <w:rFonts w:eastAsia="Times New Roman" w:cs="Times New Roman" w:ascii="Times New Roman" w:hAnsi="Times New Roman"/>
          <w:sz w:val="24"/>
          <w:szCs w:val="24"/>
          <w:shd w:fill="FFFFFF" w:val="clear"/>
          <w:lang w:eastAsia="en-IN" w:bidi="ar-SA"/>
        </w:rPr>
        <w:t>are maskable interrupts in 8085 microprocessor.</w:t>
      </w:r>
    </w:p>
    <w:p>
      <w:pPr>
        <w:pStyle w:val="Normal"/>
        <w:shd w:val="clear" w:color="auto" w:fill="FFFFFF"/>
        <w:spacing w:lineRule="auto" w:line="240" w:before="0" w:after="0"/>
        <w:textAlignment w:val="baseline"/>
        <w:rPr>
          <w:rFonts w:ascii="Times New Roman" w:hAnsi="Times New Roman" w:eastAsia="Times New Roman" w:cs="Times New Roman"/>
          <w:sz w:val="24"/>
          <w:szCs w:val="24"/>
          <w:lang w:eastAsia="en-IN" w:bidi="ar-SA"/>
        </w:rPr>
      </w:pPr>
      <w:r>
        <w:rPr>
          <w:rFonts w:eastAsia="Times New Roman" w:cs="Times New Roman" w:ascii="Times New Roman" w:hAnsi="Times New Roman"/>
          <w:sz w:val="24"/>
          <w:szCs w:val="24"/>
          <w:u w:val="single"/>
          <w:lang w:eastAsia="en-IN" w:bidi="ar-SA"/>
        </w:rPr>
        <w:t>Non-Maskable</w:t>
      </w:r>
      <w:r>
        <w:rPr>
          <w:rFonts w:eastAsia="Times New Roman" w:cs="Times New Roman" w:ascii="Times New Roman" w:hAnsi="Times New Roman"/>
          <w:sz w:val="24"/>
          <w:szCs w:val="24"/>
          <w:lang w:eastAsia="en-IN" w:bidi="ar-SA"/>
        </w:rPr>
        <w:t xml:space="preserve"> Interrupts are those which cannot be disabled or ignored by microprocessor. </w:t>
      </w:r>
      <w:r>
        <w:rPr>
          <w:rFonts w:eastAsia="Times New Roman" w:cs="Times New Roman" w:ascii="Times New Roman" w:hAnsi="Times New Roman"/>
          <w:i/>
          <w:iCs/>
          <w:sz w:val="24"/>
          <w:szCs w:val="24"/>
          <w:lang w:eastAsia="en-IN" w:bidi="ar-SA"/>
        </w:rPr>
        <w:t>TRAP</w:t>
      </w:r>
      <w:r>
        <w:rPr>
          <w:rFonts w:eastAsia="Times New Roman" w:cs="Times New Roman" w:ascii="Times New Roman" w:hAnsi="Times New Roman"/>
          <w:sz w:val="24"/>
          <w:szCs w:val="24"/>
          <w:lang w:eastAsia="en-IN" w:bidi="ar-SA"/>
        </w:rPr>
        <w:t> is a non-maskable interrupt. It consists of both level as well as edge triggering and is used in critical power failure conditions.</w:t>
      </w:r>
    </w:p>
    <w:p>
      <w:pPr>
        <w:pStyle w:val="Normal"/>
        <w:shd w:val="clear" w:color="auto" w:fill="FFFFFF"/>
        <w:spacing w:lineRule="auto" w:line="240" w:before="0" w:after="0"/>
        <w:textAlignment w:val="baseline"/>
        <w:rPr>
          <w:rStyle w:val="Strong"/>
          <w:rFonts w:ascii="Arial" w:hAnsi="Arial" w:cs="Arial"/>
          <w:shd w:fill="FFFFFF" w:val="clear"/>
        </w:rPr>
      </w:pPr>
      <w:r>
        <w:rPr>
          <w:rFonts w:cs="Arial" w:ascii="Arial" w:hAnsi="Arial"/>
          <w:shd w:fill="FFFFFF" w:val="clear"/>
        </w:rPr>
      </w:r>
    </w:p>
    <w:p>
      <w:pPr>
        <w:pStyle w:val="Normal"/>
        <w:shd w:val="clear" w:color="auto" w:fill="FFFFFF"/>
        <w:spacing w:lineRule="auto" w:line="240" w:before="0" w:after="0"/>
        <w:textAlignment w:val="baseline"/>
        <w:rPr>
          <w:rFonts w:ascii="Arial" w:hAnsi="Arial" w:cs="Arial"/>
          <w:shd w:fill="FFFFFF" w:val="clear"/>
        </w:rPr>
      </w:pPr>
      <w:r>
        <w:rPr>
          <w:rStyle w:val="Strong"/>
          <w:rFonts w:cs="Times New Roman" w:ascii="Times New Roman" w:hAnsi="Times New Roman"/>
          <w:sz w:val="24"/>
          <w:szCs w:val="24"/>
          <w:shd w:fill="FFFFFF" w:val="clear"/>
        </w:rPr>
        <w:t>Priority of Interrupts –</w:t>
      </w:r>
      <w:r>
        <w:rPr>
          <w:rFonts w:cs="Times New Roman" w:ascii="Times New Roman" w:hAnsi="Times New Roman"/>
          <w:sz w:val="24"/>
          <w:szCs w:val="24"/>
        </w:rPr>
        <w:br/>
      </w:r>
      <w:r>
        <w:rPr>
          <w:rFonts w:cs="Times New Roman" w:ascii="Times New Roman" w:hAnsi="Times New Roman"/>
          <w:sz w:val="24"/>
          <w:szCs w:val="24"/>
          <w:shd w:fill="FFFFFF" w:val="clear"/>
        </w:rPr>
        <w:t>When microprocessor receives multiple interrupt requests simultaneously, it will execute the interrupt service request (ISR) according to the priority of the interrupts</w:t>
      </w:r>
      <w:r>
        <w:rPr>
          <w:rFonts w:cs="Arial" w:ascii="Arial" w:hAnsi="Arial"/>
          <w:shd w:fill="FFFFFF" w:val="clear"/>
        </w:rPr>
        <w:t>.</w:t>
      </w:r>
    </w:p>
    <w:p>
      <w:pPr>
        <w:pStyle w:val="Normal"/>
        <w:shd w:val="clear" w:color="auto" w:fill="FFFFFF"/>
        <w:spacing w:lineRule="auto" w:line="240" w:before="0" w:after="0"/>
        <w:textAlignment w:val="baseline"/>
        <w:rPr>
          <w:rFonts w:ascii="Times New Roman" w:hAnsi="Times New Roman" w:eastAsia="Times New Roman" w:cs="Times New Roman"/>
          <w:sz w:val="24"/>
          <w:szCs w:val="24"/>
          <w:lang w:eastAsia="en-IN" w:bidi="ar-SA"/>
        </w:rPr>
      </w:pPr>
      <w:bookmarkStart w:id="0" w:name="_GoBack"/>
      <w:r>
        <w:rPr/>
        <w:drawing>
          <wp:inline distT="0" distB="0" distL="0" distR="0">
            <wp:extent cx="3238500" cy="2073910"/>
            <wp:effectExtent l="0" t="0" r="0" b="0"/>
            <wp:docPr id="20" name="Image5" descr="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1-64.jpg"/>
                    <pic:cNvPicPr>
                      <a:picLocks noChangeAspect="1" noChangeArrowheads="1"/>
                    </pic:cNvPicPr>
                  </pic:nvPicPr>
                  <pic:blipFill>
                    <a:blip r:embed="rId12"/>
                    <a:stretch>
                      <a:fillRect/>
                    </a:stretch>
                  </pic:blipFill>
                  <pic:spPr bwMode="auto">
                    <a:xfrm>
                      <a:off x="0" y="0"/>
                      <a:ext cx="3238500" cy="2073910"/>
                    </a:xfrm>
                    <a:prstGeom prst="rect">
                      <a:avLst/>
                    </a:prstGeom>
                  </pic:spPr>
                </pic:pic>
              </a:graphicData>
            </a:graphic>
          </wp:inline>
        </w:drawing>
      </w:r>
      <w:bookmarkEnd w:id="0"/>
    </w:p>
    <w:p>
      <w:pPr>
        <w:pStyle w:val="Normal"/>
        <w:ind w:left="360" w:hanging="0"/>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before="0" w:after="200"/>
        <w:ind w:left="360" w:hanging="0"/>
        <w:rPr>
          <w:rFonts w:ascii="Times New Roman" w:hAnsi="Times New Roman" w:cs="Times New Roman"/>
          <w:sz w:val="24"/>
          <w:szCs w:val="24"/>
        </w:rPr>
      </w:pPr>
      <w:r>
        <w:rPr/>
      </w:r>
    </w:p>
    <w:sectPr>
      <w:footerReference w:type="default" r:id="rId13"/>
      <w:type w:val="nextPage"/>
      <w:pgSz w:w="11906" w:h="16838"/>
      <w:pgMar w:left="1440" w:right="1440" w:gutter="0" w:header="0" w:top="1440" w:footer="708"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 w:name="ArialMT">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09159051"/>
    </w:sdtPr>
    <w:sdtContent>
      <w:p>
        <w:pPr>
          <w:pStyle w:val="Footer"/>
          <w:jc w:val="center"/>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0"/>
        </w:tabs>
        <w:ind w:left="1185" w:hanging="360"/>
      </w:pPr>
      <w:rPr>
        <w:rFonts w:ascii="Symbol" w:hAnsi="Symbol" w:cs="Symbol" w:hint="default"/>
      </w:rPr>
    </w:lvl>
    <w:lvl w:ilvl="1">
      <w:start w:val="1"/>
      <w:numFmt w:val="bullet"/>
      <w:lvlText w:val="o"/>
      <w:lvlJc w:val="left"/>
      <w:pPr>
        <w:tabs>
          <w:tab w:val="num" w:pos="0"/>
        </w:tabs>
        <w:ind w:left="1905" w:hanging="360"/>
      </w:pPr>
      <w:rPr>
        <w:rFonts w:ascii="Courier New" w:hAnsi="Courier New" w:cs="Courier New" w:hint="default"/>
      </w:rPr>
    </w:lvl>
    <w:lvl w:ilvl="2">
      <w:start w:val="1"/>
      <w:numFmt w:val="bullet"/>
      <w:lvlText w:val=""/>
      <w:lvlJc w:val="left"/>
      <w:pPr>
        <w:tabs>
          <w:tab w:val="num" w:pos="0"/>
        </w:tabs>
        <w:ind w:left="2625" w:hanging="360"/>
      </w:pPr>
      <w:rPr>
        <w:rFonts w:ascii="Wingdings" w:hAnsi="Wingdings" w:cs="Wingdings" w:hint="default"/>
      </w:rPr>
    </w:lvl>
    <w:lvl w:ilvl="3">
      <w:start w:val="1"/>
      <w:numFmt w:val="bullet"/>
      <w:lvlText w:val=""/>
      <w:lvlJc w:val="left"/>
      <w:pPr>
        <w:tabs>
          <w:tab w:val="num" w:pos="0"/>
        </w:tabs>
        <w:ind w:left="3345" w:hanging="360"/>
      </w:pPr>
      <w:rPr>
        <w:rFonts w:ascii="Symbol" w:hAnsi="Symbol" w:cs="Symbol" w:hint="default"/>
      </w:rPr>
    </w:lvl>
    <w:lvl w:ilvl="4">
      <w:start w:val="1"/>
      <w:numFmt w:val="bullet"/>
      <w:lvlText w:val="o"/>
      <w:lvlJc w:val="left"/>
      <w:pPr>
        <w:tabs>
          <w:tab w:val="num" w:pos="0"/>
        </w:tabs>
        <w:ind w:left="4065" w:hanging="360"/>
      </w:pPr>
      <w:rPr>
        <w:rFonts w:ascii="Courier New" w:hAnsi="Courier New" w:cs="Courier New" w:hint="default"/>
      </w:rPr>
    </w:lvl>
    <w:lvl w:ilvl="5">
      <w:start w:val="1"/>
      <w:numFmt w:val="bullet"/>
      <w:lvlText w:val=""/>
      <w:lvlJc w:val="left"/>
      <w:pPr>
        <w:tabs>
          <w:tab w:val="num" w:pos="0"/>
        </w:tabs>
        <w:ind w:left="4785" w:hanging="360"/>
      </w:pPr>
      <w:rPr>
        <w:rFonts w:ascii="Wingdings" w:hAnsi="Wingdings" w:cs="Wingdings" w:hint="default"/>
      </w:rPr>
    </w:lvl>
    <w:lvl w:ilvl="6">
      <w:start w:val="1"/>
      <w:numFmt w:val="bullet"/>
      <w:lvlText w:val=""/>
      <w:lvlJc w:val="left"/>
      <w:pPr>
        <w:tabs>
          <w:tab w:val="num" w:pos="0"/>
        </w:tabs>
        <w:ind w:left="5505" w:hanging="360"/>
      </w:pPr>
      <w:rPr>
        <w:rFonts w:ascii="Symbol" w:hAnsi="Symbol" w:cs="Symbol" w:hint="default"/>
      </w:rPr>
    </w:lvl>
    <w:lvl w:ilvl="7">
      <w:start w:val="1"/>
      <w:numFmt w:val="bullet"/>
      <w:lvlText w:val="o"/>
      <w:lvlJc w:val="left"/>
      <w:pPr>
        <w:tabs>
          <w:tab w:val="num" w:pos="0"/>
        </w:tabs>
        <w:ind w:left="6225" w:hanging="360"/>
      </w:pPr>
      <w:rPr>
        <w:rFonts w:ascii="Courier New" w:hAnsi="Courier New" w:cs="Courier New" w:hint="default"/>
      </w:rPr>
    </w:lvl>
    <w:lvl w:ilvl="8">
      <w:start w:val="1"/>
      <w:numFmt w:val="bullet"/>
      <w:lvlText w:val=""/>
      <w:lvlJc w:val="left"/>
      <w:pPr>
        <w:tabs>
          <w:tab w:val="num" w:pos="0"/>
        </w:tabs>
        <w:ind w:left="6945" w:hanging="360"/>
      </w:pPr>
      <w:rPr>
        <w:rFonts w:ascii="Wingdings" w:hAnsi="Wingdings" w:cs="Wingdings" w:hint="default"/>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ArialMT" w:hAnsi="ArialMT" w:cs="ArialMT" w:hint="default"/>
        <w:rFonts w:eastAsiaTheme="minorHAnsi"/>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3">
    <w:lvl w:ilvl="0">
      <w:numFmt w:val="bullet"/>
      <w:lvlText w:val="•"/>
      <w:lvlJc w:val="left"/>
      <w:pPr>
        <w:tabs>
          <w:tab w:val="num" w:pos="0"/>
        </w:tabs>
        <w:ind w:left="1800" w:hanging="360"/>
      </w:pPr>
      <w:rPr>
        <w:rFonts w:ascii="ArialMT" w:hAnsi="ArialMT" w:cs="ArialMT"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4">
    <w:lvl w:ilvl="0">
      <w:numFmt w:val="bullet"/>
      <w:lvlText w:val="•"/>
      <w:lvlJc w:val="left"/>
      <w:pPr>
        <w:tabs>
          <w:tab w:val="num" w:pos="0"/>
        </w:tabs>
        <w:ind w:left="2160" w:hanging="360"/>
      </w:pPr>
      <w:rPr>
        <w:rFonts w:ascii="ArialMT" w:hAnsi="ArialMT" w:cs="ArialMT" w:hint="default"/>
        <w:rFonts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en-IN"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hruti" w:asciiTheme="minorHAnsi" w:cstheme="minorBidi" w:eastAsiaTheme="minorHAnsi" w:hAnsiTheme="minorHAnsi"/>
        <w:sz w:val="22"/>
        <w:szCs w:val="22"/>
        <w:lang w:val="en-IN" w:eastAsia="en-US" w:bidi="gu-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d6e2f"/>
    <w:pPr>
      <w:widowControl/>
      <w:bidi w:val="0"/>
      <w:spacing w:lineRule="auto" w:line="276" w:before="0" w:after="200"/>
      <w:jc w:val="left"/>
    </w:pPr>
    <w:rPr>
      <w:rFonts w:ascii="Calibri" w:hAnsi="Calibri" w:eastAsia="Calibri" w:cs="Shruti" w:asciiTheme="minorHAnsi" w:cstheme="minorBidi" w:eastAsiaTheme="minorHAnsi" w:hAnsiTheme="minorHAnsi"/>
      <w:color w:val="auto"/>
      <w:kern w:val="0"/>
      <w:sz w:val="22"/>
      <w:szCs w:val="22"/>
      <w:lang w:val="en-IN" w:eastAsia="en-US" w:bidi="gu-IN"/>
    </w:rPr>
  </w:style>
  <w:style w:type="paragraph" w:styleId="Heading2">
    <w:name w:val="Heading 2"/>
    <w:basedOn w:val="Normal"/>
    <w:next w:val="Normal"/>
    <w:link w:val="Heading2Char"/>
    <w:uiPriority w:val="9"/>
    <w:unhideWhenUsed/>
    <w:qFormat/>
    <w:rsid w:val="00cf3435"/>
    <w:pPr>
      <w:keepNext w:val="true"/>
      <w:keepLines/>
      <w:spacing w:before="200" w:after="0"/>
      <w:outlineLvl w:val="1"/>
    </w:pPr>
    <w:rPr>
      <w:rFonts w:ascii="Cambria" w:hAnsi="Cambria" w:eastAsia="" w:cs="Shruti"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cf3435"/>
    <w:pPr>
      <w:spacing w:lineRule="auto" w:line="240" w:beforeAutospacing="1" w:afterAutospacing="1"/>
      <w:outlineLvl w:val="2"/>
    </w:pPr>
    <w:rPr>
      <w:rFonts w:ascii="Times New Roman" w:hAnsi="Times New Roman" w:eastAsia="Times New Roman" w:cs="Times New Roman"/>
      <w:b/>
      <w:bCs/>
      <w:sz w:val="27"/>
      <w:szCs w:val="27"/>
      <w:lang w:eastAsia="en-I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829a7"/>
    <w:rPr>
      <w:rFonts w:ascii="Tahoma" w:hAnsi="Tahoma" w:cs="Tahoma"/>
      <w:sz w:val="16"/>
      <w:szCs w:val="16"/>
    </w:rPr>
  </w:style>
  <w:style w:type="character" w:styleId="Strong">
    <w:name w:val="Strong"/>
    <w:basedOn w:val="DefaultParagraphFont"/>
    <w:uiPriority w:val="22"/>
    <w:qFormat/>
    <w:rsid w:val="00493ebf"/>
    <w:rPr>
      <w:b/>
      <w:bCs/>
    </w:rPr>
  </w:style>
  <w:style w:type="character" w:styleId="HeaderChar" w:customStyle="1">
    <w:name w:val="Header Char"/>
    <w:basedOn w:val="DefaultParagraphFont"/>
    <w:link w:val="Header"/>
    <w:uiPriority w:val="99"/>
    <w:semiHidden/>
    <w:qFormat/>
    <w:rsid w:val="00767e06"/>
    <w:rPr/>
  </w:style>
  <w:style w:type="character" w:styleId="FooterChar" w:customStyle="1">
    <w:name w:val="Footer Char"/>
    <w:basedOn w:val="DefaultParagraphFont"/>
    <w:link w:val="Footer"/>
    <w:uiPriority w:val="99"/>
    <w:qFormat/>
    <w:rsid w:val="00767e06"/>
    <w:rPr/>
  </w:style>
  <w:style w:type="character" w:styleId="Heading3Char" w:customStyle="1">
    <w:name w:val="Heading 3 Char"/>
    <w:basedOn w:val="DefaultParagraphFont"/>
    <w:link w:val="Heading3"/>
    <w:uiPriority w:val="9"/>
    <w:qFormat/>
    <w:rsid w:val="00cf3435"/>
    <w:rPr>
      <w:rFonts w:ascii="Times New Roman" w:hAnsi="Times New Roman" w:eastAsia="Times New Roman" w:cs="Times New Roman"/>
      <w:b/>
      <w:bCs/>
      <w:sz w:val="27"/>
      <w:szCs w:val="27"/>
      <w:lang w:eastAsia="en-IN" w:bidi="ar-SA"/>
    </w:rPr>
  </w:style>
  <w:style w:type="character" w:styleId="Heading2Char" w:customStyle="1">
    <w:name w:val="Heading 2 Char"/>
    <w:basedOn w:val="DefaultParagraphFont"/>
    <w:link w:val="Heading2"/>
    <w:uiPriority w:val="9"/>
    <w:qFormat/>
    <w:rsid w:val="00cf3435"/>
    <w:rPr>
      <w:rFonts w:ascii="Cambria" w:hAnsi="Cambria" w:eastAsia="" w:cs="Shruti" w:asciiTheme="majorHAnsi" w:cstheme="majorBidi" w:eastAsiaTheme="majorEastAsia" w:hAnsiTheme="majorHAnsi"/>
      <w:b/>
      <w:bCs/>
      <w:color w:val="4F81BD" w:themeColor="accent1"/>
      <w:sz w:val="26"/>
      <w:szCs w:val="26"/>
    </w:rPr>
  </w:style>
  <w:style w:type="character" w:styleId="Emphasis">
    <w:name w:val="Emphasis"/>
    <w:basedOn w:val="DefaultParagraphFont"/>
    <w:uiPriority w:val="20"/>
    <w:qFormat/>
    <w:rsid w:val="00062184"/>
    <w:rPr>
      <w:i/>
      <w:i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829a7"/>
    <w:pPr>
      <w:spacing w:lineRule="auto" w:line="240" w:before="0" w:after="0"/>
    </w:pPr>
    <w:rPr>
      <w:rFonts w:ascii="Tahoma" w:hAnsi="Tahoma" w:cs="Tahoma"/>
      <w:sz w:val="16"/>
      <w:szCs w:val="16"/>
    </w:rPr>
  </w:style>
  <w:style w:type="paragraph" w:styleId="ListParagraph">
    <w:name w:val="List Paragraph"/>
    <w:basedOn w:val="Normal"/>
    <w:uiPriority w:val="34"/>
    <w:qFormat/>
    <w:rsid w:val="002d3982"/>
    <w:pPr>
      <w:spacing w:before="0" w:after="200"/>
      <w:ind w:left="720" w:hanging="0"/>
      <w:contextualSpacing/>
    </w:pPr>
    <w:rPr/>
  </w:style>
  <w:style w:type="paragraph" w:styleId="NormalWeb">
    <w:name w:val="Normal (Web)"/>
    <w:basedOn w:val="Normal"/>
    <w:uiPriority w:val="99"/>
    <w:semiHidden/>
    <w:unhideWhenUsed/>
    <w:qFormat/>
    <w:rsid w:val="00863819"/>
    <w:pPr>
      <w:spacing w:lineRule="auto" w:line="240" w:beforeAutospacing="1" w:afterAutospacing="1"/>
    </w:pPr>
    <w:rPr>
      <w:rFonts w:ascii="Times New Roman" w:hAnsi="Times New Roman" w:eastAsia="Times New Roman" w:cs="Times New Roman"/>
      <w:sz w:val="24"/>
      <w:szCs w:val="24"/>
      <w:lang w:eastAsia="en-IN" w:bidi="ar-SA"/>
    </w:rPr>
  </w:style>
  <w:style w:type="paragraph" w:styleId="Hasbackground" w:customStyle="1">
    <w:name w:val="has-background"/>
    <w:basedOn w:val="Normal"/>
    <w:qFormat/>
    <w:rsid w:val="00493ebf"/>
    <w:pPr>
      <w:spacing w:lineRule="auto" w:line="240" w:beforeAutospacing="1" w:afterAutospacing="1"/>
    </w:pPr>
    <w:rPr>
      <w:rFonts w:ascii="Times New Roman" w:hAnsi="Times New Roman" w:eastAsia="Times New Roman" w:cs="Times New Roman"/>
      <w:sz w:val="24"/>
      <w:szCs w:val="24"/>
      <w:lang w:eastAsia="en-IN" w:bidi="ar-SA"/>
    </w:rPr>
  </w:style>
  <w:style w:type="paragraph" w:styleId="Default" w:customStyle="1">
    <w:name w:val="Default"/>
    <w:qFormat/>
    <w:rsid w:val="005a2730"/>
    <w:pPr>
      <w:widowControl/>
      <w:bidi w:val="0"/>
      <w:spacing w:lineRule="auto" w:line="240" w:before="0" w:after="0"/>
      <w:jc w:val="left"/>
    </w:pPr>
    <w:rPr>
      <w:rFonts w:ascii="Times New Roman" w:hAnsi="Times New Roman" w:cs="Times New Roman" w:eastAsia="Calibri"/>
      <w:color w:val="000000"/>
      <w:kern w:val="0"/>
      <w:sz w:val="24"/>
      <w:szCs w:val="24"/>
      <w:lang w:val="en-US" w:bidi="ar-SA" w:eastAsia="en-U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767e0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67e06"/>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52a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Accent5">
    <w:name w:val="Light Shading Accent 5"/>
    <w:basedOn w:val="TableNormal"/>
    <w:uiPriority w:val="60"/>
    <w:rsid w:val="00e52a81"/>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e52a8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jpe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1045</TotalTime>
  <Application>LibreOffice/7.4.7.2$Linux_X86_64 LibreOffice_project/40$Build-2</Application>
  <AppVersion>15.0000</AppVersion>
  <Pages>20</Pages>
  <Words>4450</Words>
  <Characters>22026</Characters>
  <CharactersWithSpaces>26080</CharactersWithSpaces>
  <Paragraphs>403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2019-08-20T08:21:00Z</dcterms:created>
  <dc:creator>RINTA</dc:creator>
  <dc:description/>
  <dc:language>en-IN</dc:language>
  <cp:lastModifiedBy/>
  <cp:lastPrinted>2023-02-15T16:42:00Z</cp:lastPrinted>
  <dcterms:modified xsi:type="dcterms:W3CDTF">2024-11-21T01:03:33Z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